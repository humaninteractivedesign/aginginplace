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756" w:type="dxa"/>
        <w:tblInd w:w="-108" w:type="dxa"/>
        <w:tblLayout w:type="fixed"/>
        <w:tblCellMar>
          <w:left w:w="10" w:type="dxa"/>
          <w:right w:w="10" w:type="dxa"/>
        </w:tblCellMar>
        <w:tblLook w:val="04A0" w:firstRow="1" w:lastRow="0" w:firstColumn="1" w:lastColumn="0" w:noHBand="0" w:noVBand="1"/>
      </w:tblPr>
      <w:tblGrid>
        <w:gridCol w:w="2628"/>
        <w:gridCol w:w="3960"/>
        <w:gridCol w:w="3168"/>
      </w:tblGrid>
      <w:tr w:rsidR="00C9580F" w:rsidRPr="00C9580F" w:rsidTr="00D90BA5">
        <w:tc>
          <w:tcPr>
            <w:tcW w:w="2628" w:type="dxa"/>
            <w:shd w:val="clear" w:color="auto" w:fill="auto"/>
            <w:tcMar>
              <w:top w:w="0" w:type="dxa"/>
              <w:left w:w="108" w:type="dxa"/>
              <w:bottom w:w="0" w:type="dxa"/>
              <w:right w:w="108" w:type="dxa"/>
            </w:tcMar>
            <w:vAlign w:val="center"/>
          </w:tcPr>
          <w:p w:rsidR="00C9580F" w:rsidRPr="00C9580F" w:rsidRDefault="002975C0" w:rsidP="00C9580F">
            <w:pPr>
              <w:tabs>
                <w:tab w:val="center" w:pos="1206"/>
              </w:tabs>
              <w:suppressAutoHyphens/>
              <w:autoSpaceDN w:val="0"/>
              <w:spacing w:after="0" w:line="240" w:lineRule="auto"/>
              <w:textAlignment w:val="baseline"/>
              <w:rPr>
                <w:rFonts w:ascii="Arial" w:eastAsia="Times New Roman" w:hAnsi="Arial" w:cs="Arial"/>
                <w:kern w:val="3"/>
                <w:sz w:val="28"/>
                <w:szCs w:val="24"/>
                <w:lang w:eastAsia="zh-CN"/>
              </w:rPr>
            </w:pPr>
            <w:r>
              <w:rPr>
                <w:rFonts w:ascii="Arial" w:eastAsia="Times New Roman" w:hAnsi="Arial" w:cs="Arial"/>
                <w:noProof/>
                <w:kern w:val="3"/>
                <w:sz w:val="28"/>
                <w:szCs w:val="24"/>
              </w:rPr>
              <mc:AlternateContent>
                <mc:Choice Requires="wps">
                  <w:drawing>
                    <wp:anchor distT="0" distB="0" distL="114300" distR="114300" simplePos="0" relativeHeight="251658239" behindDoc="1" locked="0" layoutInCell="1" allowOverlap="1">
                      <wp:simplePos x="0" y="0"/>
                      <wp:positionH relativeFrom="column">
                        <wp:posOffset>1905</wp:posOffset>
                      </wp:positionH>
                      <wp:positionV relativeFrom="paragraph">
                        <wp:posOffset>-409575</wp:posOffset>
                      </wp:positionV>
                      <wp:extent cx="6191250" cy="1638300"/>
                      <wp:effectExtent l="0" t="0" r="0" b="0"/>
                      <wp:wrapNone/>
                      <wp:docPr id="26" name="Rectangle 26"/>
                      <wp:cNvGraphicFramePr/>
                      <a:graphic xmlns:a="http://schemas.openxmlformats.org/drawingml/2006/main">
                        <a:graphicData uri="http://schemas.microsoft.com/office/word/2010/wordprocessingShape">
                          <wps:wsp>
                            <wps:cNvSpPr/>
                            <wps:spPr>
                              <a:xfrm>
                                <a:off x="0" y="0"/>
                                <a:ext cx="6191250" cy="1638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00836A" id="Rectangle 26" o:spid="_x0000_s1026" style="position:absolute;margin-left:.15pt;margin-top:-32.25pt;width:487.5pt;height:129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" filled="f" stroked="f" strokeweight="2pt"/>
                  </w:pict>
                </mc:Fallback>
              </mc:AlternateContent>
            </w:r>
            <w:r w:rsidR="00C9580F" w:rsidRPr="00C9580F">
              <w:rPr>
                <w:rFonts w:ascii="Arial" w:eastAsia="Times New Roman" w:hAnsi="Arial" w:cs="Arial"/>
                <w:kern w:val="3"/>
                <w:sz w:val="28"/>
                <w:szCs w:val="24"/>
                <w:lang w:eastAsia="zh-CN"/>
              </w:rPr>
              <w:tab/>
            </w:r>
            <w:r w:rsidR="00C9580F" w:rsidRPr="00872351">
              <w:rPr>
                <w:noProof/>
              </w:rPr>
              <w:drawing>
                <wp:inline distT="0" distB="0" distL="0" distR="0" wp14:anchorId="574264B3" wp14:editId="291E176C">
                  <wp:extent cx="1582366" cy="780025"/>
                  <wp:effectExtent l="0" t="0" r="0" b="1270"/>
                  <wp:docPr id="103431" name="Picture 7" descr="log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31" name="Picture 7" descr="logo5"/>
                          <pic:cNvPicPr>
                            <a:picLocks noChangeAspect="1" noChangeArrowheads="1"/>
                          </pic:cNvPicPr>
                        </pic:nvPicPr>
                        <pic:blipFill>
                          <a:blip r:embed="rId7" cstate="print"/>
                          <a:srcRect/>
                          <a:stretch>
                            <a:fillRect/>
                          </a:stretch>
                        </pic:blipFill>
                        <pic:spPr bwMode="auto">
                          <a:xfrm>
                            <a:off x="0" y="0"/>
                            <a:ext cx="1591158" cy="784359"/>
                          </a:xfrm>
                          <a:prstGeom prst="rect">
                            <a:avLst/>
                          </a:prstGeom>
                          <a:noFill/>
                        </pic:spPr>
                      </pic:pic>
                    </a:graphicData>
                  </a:graphic>
                </wp:inline>
              </w:drawing>
            </w:r>
          </w:p>
        </w:tc>
        <w:tc>
          <w:tcPr>
            <w:tcW w:w="3960" w:type="dxa"/>
            <w:shd w:val="clear" w:color="auto" w:fill="auto"/>
            <w:tcMar>
              <w:top w:w="0" w:type="dxa"/>
              <w:left w:w="108" w:type="dxa"/>
              <w:bottom w:w="0" w:type="dxa"/>
              <w:right w:w="108" w:type="dxa"/>
            </w:tcMar>
          </w:tcPr>
          <w:p w:rsidR="00035752" w:rsidRDefault="00035752" w:rsidP="00C9580F">
            <w:pPr>
              <w:suppressAutoHyphens/>
              <w:autoSpaceDN w:val="0"/>
              <w:spacing w:after="0" w:line="240" w:lineRule="auto"/>
              <w:jc w:val="center"/>
              <w:textAlignment w:val="baseline"/>
              <w:rPr>
                <w:rFonts w:ascii="Arial" w:eastAsia="Times New Roman" w:hAnsi="Arial" w:cs="Arial"/>
                <w:kern w:val="3"/>
                <w:sz w:val="28"/>
                <w:szCs w:val="24"/>
                <w:lang w:eastAsia="zh-CN"/>
              </w:rPr>
            </w:pPr>
            <w:r>
              <w:rPr>
                <w:rFonts w:ascii="Arial" w:eastAsia="Times New Roman" w:hAnsi="Arial" w:cs="Arial"/>
                <w:kern w:val="3"/>
                <w:sz w:val="28"/>
                <w:szCs w:val="24"/>
                <w:lang w:eastAsia="zh-CN"/>
              </w:rPr>
              <w:t xml:space="preserve">Communicating as We </w:t>
            </w:r>
          </w:p>
          <w:p w:rsidR="00C9580F" w:rsidRDefault="00035752" w:rsidP="00C9580F">
            <w:pPr>
              <w:suppressAutoHyphens/>
              <w:autoSpaceDN w:val="0"/>
              <w:spacing w:after="0" w:line="240" w:lineRule="auto"/>
              <w:jc w:val="center"/>
              <w:textAlignment w:val="baseline"/>
              <w:rPr>
                <w:rFonts w:ascii="Arial" w:eastAsia="Times New Roman" w:hAnsi="Arial" w:cs="Arial"/>
                <w:kern w:val="3"/>
                <w:sz w:val="28"/>
                <w:szCs w:val="24"/>
                <w:lang w:eastAsia="zh-CN"/>
              </w:rPr>
            </w:pPr>
            <w:r>
              <w:rPr>
                <w:rFonts w:ascii="Arial" w:eastAsia="Times New Roman" w:hAnsi="Arial" w:cs="Arial"/>
                <w:kern w:val="3"/>
                <w:sz w:val="28"/>
                <w:szCs w:val="24"/>
                <w:lang w:eastAsia="zh-CN"/>
              </w:rPr>
              <w:t>Age</w:t>
            </w:r>
            <w:r w:rsidR="00C9580F">
              <w:rPr>
                <w:rFonts w:ascii="Arial" w:eastAsia="Times New Roman" w:hAnsi="Arial" w:cs="Arial"/>
                <w:kern w:val="3"/>
                <w:sz w:val="28"/>
                <w:szCs w:val="24"/>
                <w:lang w:eastAsia="zh-CN"/>
              </w:rPr>
              <w:t>-In-Place</w:t>
            </w:r>
          </w:p>
          <w:p w:rsidR="00C9580F" w:rsidRDefault="00C9580F" w:rsidP="00C9580F">
            <w:pPr>
              <w:suppressAutoHyphens/>
              <w:autoSpaceDN w:val="0"/>
              <w:spacing w:after="0" w:line="240" w:lineRule="auto"/>
              <w:jc w:val="center"/>
              <w:textAlignment w:val="baseline"/>
              <w:rPr>
                <w:rFonts w:ascii="Arial" w:eastAsia="Times New Roman" w:hAnsi="Arial" w:cs="Arial"/>
                <w:kern w:val="3"/>
                <w:sz w:val="28"/>
                <w:szCs w:val="24"/>
                <w:lang w:eastAsia="zh-CN"/>
              </w:rPr>
            </w:pPr>
            <w:r>
              <w:rPr>
                <w:rFonts w:ascii="Arial" w:eastAsia="Times New Roman" w:hAnsi="Arial" w:cs="Arial"/>
                <w:kern w:val="3"/>
                <w:sz w:val="28"/>
                <w:szCs w:val="24"/>
                <w:lang w:eastAsia="zh-CN"/>
              </w:rPr>
              <w:t>Proof-of-</w:t>
            </w:r>
            <w:r w:rsidR="00707AE5">
              <w:rPr>
                <w:rFonts w:ascii="Arial" w:eastAsia="Times New Roman" w:hAnsi="Arial" w:cs="Arial"/>
                <w:kern w:val="3"/>
                <w:sz w:val="28"/>
                <w:szCs w:val="24"/>
                <w:lang w:eastAsia="zh-CN"/>
              </w:rPr>
              <w:t>Concept</w:t>
            </w:r>
          </w:p>
          <w:p w:rsidR="00C9580F" w:rsidRPr="00C9580F" w:rsidRDefault="00C9580F" w:rsidP="00C9580F">
            <w:pPr>
              <w:suppressAutoHyphens/>
              <w:autoSpaceDN w:val="0"/>
              <w:spacing w:after="0" w:line="240" w:lineRule="auto"/>
              <w:jc w:val="center"/>
              <w:textAlignment w:val="baseline"/>
              <w:rPr>
                <w:rFonts w:ascii="Arial" w:eastAsia="Times New Roman" w:hAnsi="Arial" w:cs="Arial"/>
                <w:kern w:val="3"/>
                <w:sz w:val="28"/>
                <w:szCs w:val="24"/>
                <w:lang w:eastAsia="zh-CN"/>
              </w:rPr>
            </w:pPr>
            <w:r>
              <w:rPr>
                <w:rFonts w:ascii="Arial" w:eastAsia="Times New Roman" w:hAnsi="Arial" w:cs="Arial"/>
                <w:kern w:val="3"/>
                <w:sz w:val="28"/>
                <w:szCs w:val="24"/>
                <w:lang w:eastAsia="zh-CN"/>
              </w:rPr>
              <w:t>Proposal</w:t>
            </w:r>
          </w:p>
          <w:p w:rsidR="00C9580F" w:rsidRPr="00C9580F" w:rsidRDefault="00C9580F" w:rsidP="00C9580F">
            <w:pPr>
              <w:suppressAutoHyphens/>
              <w:autoSpaceDN w:val="0"/>
              <w:spacing w:after="0" w:line="240" w:lineRule="auto"/>
              <w:jc w:val="center"/>
              <w:textAlignment w:val="baseline"/>
              <w:rPr>
                <w:rFonts w:ascii="Times New Roman" w:eastAsia="Times New Roman" w:hAnsi="Times New Roman" w:cs="Times New Roman"/>
                <w:b/>
                <w:bCs/>
                <w:kern w:val="3"/>
                <w:sz w:val="24"/>
                <w:szCs w:val="24"/>
                <w:lang w:eastAsia="zh-CN"/>
              </w:rPr>
            </w:pPr>
          </w:p>
          <w:p w:rsidR="00C9580F" w:rsidRPr="00C9580F" w:rsidRDefault="00FE6F1E" w:rsidP="00410255">
            <w:pPr>
              <w:suppressAutoHyphens/>
              <w:autoSpaceDN w:val="0"/>
              <w:spacing w:after="0" w:line="240" w:lineRule="auto"/>
              <w:jc w:val="center"/>
              <w:textAlignment w:val="baseline"/>
              <w:rPr>
                <w:rFonts w:ascii="Times New Roman" w:eastAsia="Times New Roman" w:hAnsi="Times New Roman" w:cs="Times New Roman"/>
                <w:b/>
                <w:bCs/>
                <w:kern w:val="3"/>
                <w:sz w:val="24"/>
                <w:szCs w:val="24"/>
                <w:lang w:eastAsia="zh-CN"/>
              </w:rPr>
            </w:pPr>
            <w:r>
              <w:rPr>
                <w:rFonts w:ascii="Times New Roman" w:eastAsia="Times New Roman" w:hAnsi="Times New Roman" w:cs="Times New Roman"/>
                <w:b/>
                <w:bCs/>
                <w:kern w:val="3"/>
                <w:sz w:val="24"/>
                <w:szCs w:val="24"/>
                <w:lang w:eastAsia="zh-CN"/>
              </w:rPr>
              <w:fldChar w:fldCharType="begin"/>
            </w:r>
            <w:r>
              <w:rPr>
                <w:rFonts w:ascii="Times New Roman" w:eastAsia="Times New Roman" w:hAnsi="Times New Roman" w:cs="Times New Roman"/>
                <w:b/>
                <w:bCs/>
                <w:kern w:val="3"/>
                <w:sz w:val="24"/>
                <w:szCs w:val="24"/>
                <w:lang w:eastAsia="zh-CN"/>
              </w:rPr>
              <w:instrText xml:space="preserve"> DATE \@ "MMMM d, yyyy" </w:instrText>
            </w:r>
            <w:r>
              <w:rPr>
                <w:rFonts w:ascii="Times New Roman" w:eastAsia="Times New Roman" w:hAnsi="Times New Roman" w:cs="Times New Roman"/>
                <w:b/>
                <w:bCs/>
                <w:kern w:val="3"/>
                <w:sz w:val="24"/>
                <w:szCs w:val="24"/>
                <w:lang w:eastAsia="zh-CN"/>
              </w:rPr>
              <w:fldChar w:fldCharType="separate"/>
            </w:r>
            <w:r w:rsidR="00F7046D">
              <w:rPr>
                <w:rFonts w:ascii="Times New Roman" w:eastAsia="Times New Roman" w:hAnsi="Times New Roman" w:cs="Times New Roman"/>
                <w:b/>
                <w:bCs/>
                <w:noProof/>
                <w:kern w:val="3"/>
                <w:sz w:val="24"/>
                <w:szCs w:val="24"/>
                <w:lang w:eastAsia="zh-CN"/>
              </w:rPr>
              <w:t>September 25, 2017</w:t>
            </w:r>
            <w:r>
              <w:rPr>
                <w:rFonts w:ascii="Times New Roman" w:eastAsia="Times New Roman" w:hAnsi="Times New Roman" w:cs="Times New Roman"/>
                <w:b/>
                <w:bCs/>
                <w:kern w:val="3"/>
                <w:sz w:val="24"/>
                <w:szCs w:val="24"/>
                <w:lang w:eastAsia="zh-CN"/>
              </w:rPr>
              <w:fldChar w:fldCharType="end"/>
            </w:r>
          </w:p>
        </w:tc>
        <w:tc>
          <w:tcPr>
            <w:tcW w:w="3168" w:type="dxa"/>
            <w:shd w:val="clear" w:color="auto" w:fill="auto"/>
            <w:tcMar>
              <w:top w:w="0" w:type="dxa"/>
              <w:left w:w="108" w:type="dxa"/>
              <w:bottom w:w="0" w:type="dxa"/>
              <w:right w:w="108" w:type="dxa"/>
            </w:tcMar>
            <w:vAlign w:val="center"/>
          </w:tcPr>
          <w:p w:rsidR="00C9580F" w:rsidRPr="00C9580F" w:rsidRDefault="00C9580F" w:rsidP="00C9580F">
            <w:pPr>
              <w:suppressAutoHyphens/>
              <w:autoSpaceDN w:val="0"/>
              <w:spacing w:after="0" w:line="240" w:lineRule="auto"/>
              <w:jc w:val="center"/>
              <w:textAlignment w:val="baseline"/>
              <w:rPr>
                <w:rFonts w:ascii="Arial" w:eastAsia="Times New Roman" w:hAnsi="Arial" w:cs="Arial"/>
                <w:kern w:val="3"/>
                <w:sz w:val="28"/>
                <w:szCs w:val="24"/>
                <w:lang w:eastAsia="zh-CN"/>
              </w:rPr>
            </w:pPr>
          </w:p>
        </w:tc>
      </w:tr>
    </w:tbl>
    <w:p w:rsidR="00C9580F" w:rsidRPr="00C9580F" w:rsidRDefault="00C9580F" w:rsidP="00C9580F">
      <w:pPr>
        <w:suppressAutoHyphens/>
        <w:autoSpaceDN w:val="0"/>
        <w:spacing w:after="0" w:line="240" w:lineRule="auto"/>
        <w:jc w:val="center"/>
        <w:textAlignment w:val="baseline"/>
        <w:rPr>
          <w:rFonts w:ascii="Arial" w:eastAsia="Times New Roman" w:hAnsi="Arial" w:cs="Arial"/>
          <w:kern w:val="3"/>
          <w:sz w:val="28"/>
          <w:szCs w:val="24"/>
          <w:lang w:eastAsia="zh-CN"/>
        </w:rPr>
      </w:pPr>
    </w:p>
    <w:p w:rsidR="00C9580F" w:rsidRPr="00C9580F" w:rsidRDefault="00C9580F" w:rsidP="00C9580F">
      <w:pPr>
        <w:suppressAutoHyphens/>
        <w:autoSpaceDE w:val="0"/>
        <w:autoSpaceDN w:val="0"/>
        <w:spacing w:after="0" w:line="240" w:lineRule="auto"/>
        <w:textAlignment w:val="baseline"/>
        <w:rPr>
          <w:rFonts w:ascii="Times New Roman" w:eastAsia="Times New Roman" w:hAnsi="Times New Roman" w:cs="Times New Roman"/>
          <w:b/>
          <w:bCs/>
          <w:kern w:val="3"/>
          <w:sz w:val="24"/>
          <w:szCs w:val="24"/>
          <w:lang w:eastAsia="zh-CN"/>
        </w:rPr>
      </w:pPr>
      <w:r w:rsidRPr="00C9580F">
        <w:rPr>
          <w:rFonts w:ascii="Times New Roman" w:eastAsia="Times New Roman" w:hAnsi="Times New Roman" w:cs="Times New Roman"/>
          <w:b/>
          <w:bCs/>
          <w:kern w:val="3"/>
          <w:sz w:val="24"/>
          <w:szCs w:val="24"/>
          <w:lang w:eastAsia="zh-CN"/>
        </w:rPr>
        <w:t>Technical Proposal Overview</w:t>
      </w:r>
      <w:r w:rsidRPr="00C9580F">
        <w:rPr>
          <w:rFonts w:ascii="Times New Roman" w:eastAsia="Times New Roman" w:hAnsi="Times New Roman" w:cs="Times New Roman"/>
          <w:b/>
          <w:bCs/>
          <w:kern w:val="3"/>
          <w:sz w:val="24"/>
          <w:szCs w:val="24"/>
          <w:lang w:eastAsia="zh-CN"/>
        </w:rPr>
        <w:br/>
      </w:r>
    </w:p>
    <w:p w:rsidR="00F070AC" w:rsidRDefault="00C9580F" w:rsidP="008B3BC0">
      <w:pPr>
        <w:suppressAutoHyphens/>
        <w:autoSpaceDN w:val="0"/>
        <w:spacing w:after="0" w:line="240" w:lineRule="auto"/>
        <w:textAlignment w:val="baseline"/>
        <w:rPr>
          <w:rFonts w:ascii="Times New Roman" w:eastAsia="Times New Roman" w:hAnsi="Times New Roman" w:cs="Times New Roman"/>
          <w:kern w:val="3"/>
          <w:sz w:val="24"/>
          <w:szCs w:val="24"/>
          <w:lang w:eastAsia="zh-CN"/>
        </w:rPr>
      </w:pPr>
      <w:r>
        <w:rPr>
          <w:rFonts w:ascii="Times New Roman" w:eastAsia="Times New Roman" w:hAnsi="Times New Roman" w:cs="Times New Roman"/>
          <w:kern w:val="3"/>
          <w:sz w:val="24"/>
          <w:szCs w:val="24"/>
          <w:lang w:eastAsia="zh-CN"/>
        </w:rPr>
        <w:t>Human Interactive Design, LLC</w:t>
      </w:r>
      <w:r w:rsidR="00DD4DDC">
        <w:rPr>
          <w:rFonts w:ascii="Times New Roman" w:eastAsia="Times New Roman" w:hAnsi="Times New Roman" w:cs="Times New Roman"/>
          <w:kern w:val="3"/>
          <w:sz w:val="24"/>
          <w:szCs w:val="24"/>
          <w:lang w:eastAsia="zh-CN"/>
        </w:rPr>
        <w:t>,</w:t>
      </w:r>
      <w:r>
        <w:rPr>
          <w:rFonts w:ascii="Times New Roman" w:eastAsia="Times New Roman" w:hAnsi="Times New Roman" w:cs="Times New Roman"/>
          <w:kern w:val="3"/>
          <w:sz w:val="24"/>
          <w:szCs w:val="24"/>
          <w:lang w:eastAsia="zh-CN"/>
        </w:rPr>
        <w:t xml:space="preserve"> in partnership with </w:t>
      </w:r>
      <w:r w:rsidR="004C617F" w:rsidRPr="009F57B5">
        <w:rPr>
          <w:rFonts w:ascii="Times New Roman" w:eastAsia="Times New Roman" w:hAnsi="Times New Roman" w:cs="Times New Roman"/>
          <w:kern w:val="3"/>
          <w:sz w:val="24"/>
          <w:szCs w:val="24"/>
          <w:lang w:eastAsia="zh-CN"/>
        </w:rPr>
        <w:t>Phil West</w:t>
      </w:r>
      <w:r w:rsidR="00A62122" w:rsidRPr="009F57B5">
        <w:rPr>
          <w:rFonts w:ascii="Times New Roman" w:eastAsia="Times New Roman" w:hAnsi="Times New Roman" w:cs="Times New Roman"/>
          <w:kern w:val="3"/>
          <w:sz w:val="24"/>
          <w:szCs w:val="24"/>
          <w:lang w:eastAsia="zh-CN"/>
        </w:rPr>
        <w:t xml:space="preserve">, </w:t>
      </w:r>
      <w:r w:rsidRPr="009F57B5">
        <w:rPr>
          <w:rFonts w:ascii="Times New Roman" w:eastAsia="Times New Roman" w:hAnsi="Times New Roman" w:cs="Times New Roman"/>
          <w:kern w:val="3"/>
          <w:sz w:val="24"/>
          <w:szCs w:val="24"/>
          <w:lang w:eastAsia="zh-CN"/>
        </w:rPr>
        <w:t>propose</w:t>
      </w:r>
      <w:r w:rsidR="004248D4">
        <w:rPr>
          <w:rFonts w:ascii="Times New Roman" w:eastAsia="Times New Roman" w:hAnsi="Times New Roman" w:cs="Times New Roman"/>
          <w:kern w:val="3"/>
          <w:sz w:val="24"/>
          <w:szCs w:val="24"/>
          <w:lang w:eastAsia="zh-CN"/>
        </w:rPr>
        <w:t xml:space="preserve"> </w:t>
      </w:r>
      <w:r w:rsidRPr="00C9580F">
        <w:rPr>
          <w:rFonts w:ascii="Times New Roman" w:eastAsia="Times New Roman" w:hAnsi="Times New Roman" w:cs="Times New Roman"/>
          <w:kern w:val="3"/>
          <w:sz w:val="24"/>
          <w:szCs w:val="24"/>
          <w:lang w:eastAsia="zh-CN"/>
        </w:rPr>
        <w:t>to produce</w:t>
      </w:r>
      <w:r>
        <w:rPr>
          <w:rFonts w:ascii="Times New Roman" w:eastAsia="Times New Roman" w:hAnsi="Times New Roman" w:cs="Times New Roman"/>
          <w:kern w:val="3"/>
          <w:sz w:val="24"/>
          <w:szCs w:val="24"/>
          <w:lang w:eastAsia="zh-CN"/>
        </w:rPr>
        <w:t xml:space="preserve"> </w:t>
      </w:r>
      <w:r w:rsidR="00A62122">
        <w:rPr>
          <w:rFonts w:ascii="Times New Roman" w:eastAsia="Times New Roman" w:hAnsi="Times New Roman" w:cs="Times New Roman"/>
          <w:kern w:val="3"/>
          <w:sz w:val="24"/>
          <w:szCs w:val="24"/>
          <w:lang w:eastAsia="zh-CN"/>
        </w:rPr>
        <w:t>an Aging-</w:t>
      </w:r>
      <w:r w:rsidR="004248D4">
        <w:rPr>
          <w:rFonts w:ascii="Times New Roman" w:eastAsia="Times New Roman" w:hAnsi="Times New Roman" w:cs="Times New Roman"/>
          <w:kern w:val="3"/>
          <w:sz w:val="24"/>
          <w:szCs w:val="24"/>
          <w:lang w:eastAsia="zh-CN"/>
        </w:rPr>
        <w:t>in</w:t>
      </w:r>
      <w:r w:rsidR="00A62122">
        <w:rPr>
          <w:rFonts w:ascii="Times New Roman" w:eastAsia="Times New Roman" w:hAnsi="Times New Roman" w:cs="Times New Roman"/>
          <w:kern w:val="3"/>
          <w:sz w:val="24"/>
          <w:szCs w:val="24"/>
          <w:lang w:eastAsia="zh-CN"/>
        </w:rPr>
        <w:t xml:space="preserve">-Place </w:t>
      </w:r>
      <w:r>
        <w:rPr>
          <w:rFonts w:ascii="Times New Roman" w:eastAsia="Times New Roman" w:hAnsi="Times New Roman" w:cs="Times New Roman"/>
          <w:kern w:val="3"/>
          <w:sz w:val="24"/>
          <w:szCs w:val="24"/>
          <w:lang w:eastAsia="zh-CN"/>
        </w:rPr>
        <w:t>proof</w:t>
      </w:r>
      <w:r w:rsidR="00A62122">
        <w:rPr>
          <w:rFonts w:ascii="Times New Roman" w:eastAsia="Times New Roman" w:hAnsi="Times New Roman" w:cs="Times New Roman"/>
          <w:kern w:val="3"/>
          <w:sz w:val="24"/>
          <w:szCs w:val="24"/>
          <w:lang w:eastAsia="zh-CN"/>
        </w:rPr>
        <w:t>-of-concept prototype</w:t>
      </w:r>
      <w:r w:rsidR="00EF1FDA">
        <w:rPr>
          <w:rFonts w:ascii="Times New Roman" w:eastAsia="Times New Roman" w:hAnsi="Times New Roman" w:cs="Times New Roman"/>
          <w:kern w:val="3"/>
          <w:sz w:val="24"/>
          <w:szCs w:val="24"/>
          <w:lang w:eastAsia="zh-CN"/>
        </w:rPr>
        <w:t xml:space="preserve">.  </w:t>
      </w:r>
      <w:r w:rsidR="004248D4">
        <w:rPr>
          <w:rFonts w:ascii="Times New Roman" w:eastAsia="Times New Roman" w:hAnsi="Times New Roman" w:cs="Times New Roman"/>
          <w:kern w:val="3"/>
          <w:sz w:val="24"/>
          <w:szCs w:val="24"/>
          <w:lang w:eastAsia="zh-CN"/>
        </w:rPr>
        <w:t xml:space="preserve">The purpose of the prototype is to demonstrate the viability of applying modern communication technology to support older and/or ill individuals or couples to continue living in their home environment.  </w:t>
      </w:r>
    </w:p>
    <w:p w:rsidR="00F070AC" w:rsidRDefault="00F070AC" w:rsidP="008B3BC0">
      <w:pPr>
        <w:suppressAutoHyphens/>
        <w:autoSpaceDN w:val="0"/>
        <w:spacing w:after="0" w:line="240" w:lineRule="auto"/>
        <w:textAlignment w:val="baseline"/>
        <w:rPr>
          <w:rFonts w:ascii="Times New Roman" w:eastAsia="Times New Roman" w:hAnsi="Times New Roman" w:cs="Times New Roman"/>
          <w:kern w:val="3"/>
          <w:sz w:val="24"/>
          <w:szCs w:val="24"/>
          <w:lang w:eastAsia="zh-CN"/>
        </w:rPr>
      </w:pPr>
    </w:p>
    <w:p w:rsidR="00E93C42" w:rsidRDefault="00F070AC" w:rsidP="008B3BC0">
      <w:pPr>
        <w:suppressAutoHyphens/>
        <w:autoSpaceDN w:val="0"/>
        <w:spacing w:after="0" w:line="240" w:lineRule="auto"/>
        <w:textAlignment w:val="baseline"/>
        <w:rPr>
          <w:rFonts w:ascii="Times New Roman" w:eastAsia="Times New Roman" w:hAnsi="Times New Roman" w:cs="Times New Roman"/>
          <w:kern w:val="3"/>
          <w:sz w:val="24"/>
          <w:szCs w:val="24"/>
          <w:lang w:eastAsia="zh-CN"/>
        </w:rPr>
      </w:pPr>
      <w:r>
        <w:rPr>
          <w:rFonts w:ascii="Times New Roman" w:eastAsia="Times New Roman" w:hAnsi="Times New Roman" w:cs="Times New Roman"/>
          <w:kern w:val="3"/>
          <w:sz w:val="24"/>
          <w:szCs w:val="24"/>
          <w:lang w:eastAsia="zh-CN"/>
        </w:rPr>
        <w:t xml:space="preserve">As this proposed effort is evolving, </w:t>
      </w:r>
      <w:r w:rsidR="00E93C42">
        <w:rPr>
          <w:rFonts w:ascii="Times New Roman" w:eastAsia="Times New Roman" w:hAnsi="Times New Roman" w:cs="Times New Roman"/>
          <w:kern w:val="3"/>
          <w:sz w:val="24"/>
          <w:szCs w:val="24"/>
          <w:lang w:eastAsia="zh-CN"/>
        </w:rPr>
        <w:t xml:space="preserve">obtaining a fully functioning multi-platform software development environment is critical to mitigating the considerable risk of producing an agile software product that can be used in the full range of hardware platforms.  Embarcadero appears to have in Delphi the multi-platform software development platform that will address this risk issue.  However, as should be understood at this early stage of concept and prototype development, the schedule is notional </w:t>
      </w:r>
      <w:r w:rsidR="009F57B5">
        <w:rPr>
          <w:rFonts w:ascii="Times New Roman" w:eastAsia="Times New Roman" w:hAnsi="Times New Roman" w:cs="Times New Roman"/>
          <w:kern w:val="3"/>
          <w:sz w:val="24"/>
          <w:szCs w:val="24"/>
          <w:lang w:eastAsia="zh-CN"/>
        </w:rPr>
        <w:t xml:space="preserve">provided </w:t>
      </w:r>
      <w:r w:rsidR="00E93C42">
        <w:rPr>
          <w:rFonts w:ascii="Times New Roman" w:eastAsia="Times New Roman" w:hAnsi="Times New Roman" w:cs="Times New Roman"/>
          <w:kern w:val="3"/>
          <w:sz w:val="24"/>
          <w:szCs w:val="24"/>
          <w:lang w:eastAsia="zh-CN"/>
        </w:rPr>
        <w:t xml:space="preserve">as a preliminary step towards a full proposal once the precise risk elements concerning development time towards multi-platform software is fully understood.  </w:t>
      </w:r>
      <w:r w:rsidR="009F57B5">
        <w:rPr>
          <w:rFonts w:ascii="Times New Roman" w:eastAsia="Times New Roman" w:hAnsi="Times New Roman" w:cs="Times New Roman"/>
          <w:kern w:val="3"/>
          <w:sz w:val="24"/>
          <w:szCs w:val="24"/>
          <w:lang w:eastAsia="zh-CN"/>
        </w:rPr>
        <w:t xml:space="preserve">In other words, time estimates for tasks may be underestimated. </w:t>
      </w:r>
      <w:r w:rsidR="00E93C42">
        <w:rPr>
          <w:rFonts w:ascii="Times New Roman" w:eastAsia="Times New Roman" w:hAnsi="Times New Roman" w:cs="Times New Roman"/>
          <w:kern w:val="3"/>
          <w:sz w:val="24"/>
          <w:szCs w:val="24"/>
          <w:lang w:eastAsia="zh-CN"/>
        </w:rPr>
        <w:t xml:space="preserve">The proposal which follows should be considered in the light of this evaluation for access to the best product suite which you deem appropriate and responsive.  </w:t>
      </w:r>
    </w:p>
    <w:p w:rsidR="00E93C42" w:rsidRDefault="00E93C42" w:rsidP="008B3BC0">
      <w:pPr>
        <w:suppressAutoHyphens/>
        <w:autoSpaceDN w:val="0"/>
        <w:spacing w:after="0" w:line="240" w:lineRule="auto"/>
        <w:textAlignment w:val="baseline"/>
        <w:rPr>
          <w:rFonts w:ascii="Times New Roman" w:eastAsia="Times New Roman" w:hAnsi="Times New Roman" w:cs="Times New Roman"/>
          <w:kern w:val="3"/>
          <w:sz w:val="24"/>
          <w:szCs w:val="24"/>
          <w:lang w:eastAsia="zh-CN"/>
        </w:rPr>
      </w:pPr>
    </w:p>
    <w:p w:rsidR="008B3BC0" w:rsidRPr="00C9580F" w:rsidRDefault="00E93C42" w:rsidP="008B3BC0">
      <w:pPr>
        <w:suppressAutoHyphens/>
        <w:autoSpaceDN w:val="0"/>
        <w:spacing w:after="0" w:line="240" w:lineRule="auto"/>
        <w:textAlignment w:val="baseline"/>
        <w:rPr>
          <w:rFonts w:ascii="Times New Roman" w:eastAsia="Times New Roman" w:hAnsi="Times New Roman" w:cs="Times New Roman"/>
          <w:kern w:val="3"/>
          <w:sz w:val="24"/>
          <w:szCs w:val="24"/>
          <w:lang w:eastAsia="zh-CN"/>
        </w:rPr>
      </w:pPr>
      <w:r>
        <w:rPr>
          <w:rFonts w:ascii="Times New Roman" w:eastAsia="Times New Roman" w:hAnsi="Times New Roman" w:cs="Times New Roman"/>
          <w:kern w:val="3"/>
          <w:sz w:val="24"/>
          <w:szCs w:val="24"/>
          <w:lang w:eastAsia="zh-CN"/>
        </w:rPr>
        <w:t>The</w:t>
      </w:r>
      <w:r w:rsidR="00EF1FDA">
        <w:rPr>
          <w:rFonts w:ascii="Times New Roman" w:eastAsia="Times New Roman" w:hAnsi="Times New Roman" w:cs="Times New Roman"/>
          <w:kern w:val="3"/>
          <w:sz w:val="24"/>
          <w:szCs w:val="24"/>
          <w:lang w:eastAsia="zh-CN"/>
        </w:rPr>
        <w:t xml:space="preserve"> prototype </w:t>
      </w:r>
      <w:r w:rsidR="00A62122">
        <w:rPr>
          <w:rFonts w:ascii="Times New Roman" w:eastAsia="Times New Roman" w:hAnsi="Times New Roman" w:cs="Times New Roman"/>
          <w:kern w:val="3"/>
          <w:sz w:val="24"/>
          <w:szCs w:val="24"/>
          <w:lang w:eastAsia="zh-CN"/>
        </w:rPr>
        <w:t xml:space="preserve">multi-media design </w:t>
      </w:r>
      <w:r w:rsidR="00EF1FDA">
        <w:rPr>
          <w:rFonts w:ascii="Times New Roman" w:eastAsia="Times New Roman" w:hAnsi="Times New Roman" w:cs="Times New Roman"/>
          <w:kern w:val="3"/>
          <w:sz w:val="24"/>
          <w:szCs w:val="24"/>
          <w:lang w:eastAsia="zh-CN"/>
        </w:rPr>
        <w:t xml:space="preserve">will consist </w:t>
      </w:r>
      <w:r w:rsidR="00EF1FDA" w:rsidRPr="00393C52">
        <w:rPr>
          <w:rFonts w:ascii="Times New Roman" w:eastAsia="Times New Roman" w:hAnsi="Times New Roman" w:cs="Times New Roman"/>
          <w:kern w:val="3"/>
          <w:sz w:val="24"/>
          <w:szCs w:val="24"/>
          <w:lang w:eastAsia="zh-CN"/>
        </w:rPr>
        <w:t xml:space="preserve">of </w:t>
      </w:r>
      <w:r w:rsidR="004248D4">
        <w:rPr>
          <w:rFonts w:ascii="Times New Roman" w:eastAsia="Times New Roman" w:hAnsi="Times New Roman" w:cs="Times New Roman"/>
          <w:kern w:val="3"/>
          <w:sz w:val="24"/>
          <w:szCs w:val="24"/>
          <w:lang w:eastAsia="zh-CN"/>
        </w:rPr>
        <w:t xml:space="preserve">visual and auditory screens for general purpose communications including </w:t>
      </w:r>
      <w:r w:rsidR="00EF1FDA">
        <w:rPr>
          <w:rFonts w:ascii="Times New Roman" w:eastAsia="Times New Roman" w:hAnsi="Times New Roman" w:cs="Times New Roman"/>
          <w:kern w:val="3"/>
          <w:sz w:val="24"/>
          <w:szCs w:val="24"/>
          <w:lang w:eastAsia="zh-CN"/>
        </w:rPr>
        <w:t>orienting and alerting tasks</w:t>
      </w:r>
      <w:r w:rsidR="004248D4">
        <w:rPr>
          <w:rFonts w:ascii="Times New Roman" w:eastAsia="Times New Roman" w:hAnsi="Times New Roman" w:cs="Times New Roman"/>
          <w:kern w:val="3"/>
          <w:sz w:val="24"/>
          <w:szCs w:val="24"/>
          <w:lang w:eastAsia="zh-CN"/>
        </w:rPr>
        <w:t>,</w:t>
      </w:r>
      <w:r w:rsidR="00EF1FDA">
        <w:rPr>
          <w:rFonts w:ascii="Times New Roman" w:eastAsia="Times New Roman" w:hAnsi="Times New Roman" w:cs="Times New Roman"/>
          <w:kern w:val="3"/>
          <w:sz w:val="24"/>
          <w:szCs w:val="24"/>
          <w:lang w:eastAsia="zh-CN"/>
        </w:rPr>
        <w:t xml:space="preserve"> such as upcoming appointments</w:t>
      </w:r>
      <w:r w:rsidR="004248D4">
        <w:rPr>
          <w:rFonts w:ascii="Times New Roman" w:eastAsia="Times New Roman" w:hAnsi="Times New Roman" w:cs="Times New Roman"/>
          <w:kern w:val="3"/>
          <w:sz w:val="24"/>
          <w:szCs w:val="24"/>
          <w:lang w:eastAsia="zh-CN"/>
        </w:rPr>
        <w:t xml:space="preserve"> and reminders of scheduled medications as well as social, health, and safety alerts.</w:t>
      </w:r>
      <w:r w:rsidR="00EF1FDA">
        <w:rPr>
          <w:rFonts w:ascii="Times New Roman" w:eastAsia="Times New Roman" w:hAnsi="Times New Roman" w:cs="Times New Roman"/>
          <w:kern w:val="3"/>
          <w:sz w:val="24"/>
          <w:szCs w:val="24"/>
          <w:lang w:eastAsia="zh-CN"/>
        </w:rPr>
        <w:t xml:space="preserve">  This prototype will be used</w:t>
      </w:r>
      <w:r w:rsidR="00C9580F">
        <w:rPr>
          <w:rFonts w:ascii="Times New Roman" w:eastAsia="Times New Roman" w:hAnsi="Times New Roman" w:cs="Times New Roman"/>
          <w:kern w:val="3"/>
          <w:sz w:val="24"/>
          <w:szCs w:val="24"/>
          <w:lang w:eastAsia="zh-CN"/>
        </w:rPr>
        <w:t xml:space="preserve"> </w:t>
      </w:r>
      <w:r w:rsidR="00EF1FDA">
        <w:rPr>
          <w:rFonts w:ascii="Times New Roman" w:eastAsia="Times New Roman" w:hAnsi="Times New Roman" w:cs="Times New Roman"/>
          <w:kern w:val="3"/>
          <w:sz w:val="24"/>
          <w:szCs w:val="24"/>
          <w:lang w:eastAsia="zh-CN"/>
        </w:rPr>
        <w:t>to</w:t>
      </w:r>
      <w:r w:rsidR="00393C52">
        <w:rPr>
          <w:rFonts w:ascii="Times New Roman" w:eastAsia="Times New Roman" w:hAnsi="Times New Roman" w:cs="Times New Roman"/>
          <w:kern w:val="3"/>
          <w:sz w:val="24"/>
          <w:szCs w:val="24"/>
          <w:lang w:eastAsia="zh-CN"/>
        </w:rPr>
        <w:t xml:space="preserve"> establish the specific requirements for these communication interfaces and also</w:t>
      </w:r>
      <w:r w:rsidR="00EF1FDA">
        <w:rPr>
          <w:rFonts w:ascii="Times New Roman" w:eastAsia="Times New Roman" w:hAnsi="Times New Roman" w:cs="Times New Roman"/>
          <w:kern w:val="3"/>
          <w:sz w:val="24"/>
          <w:szCs w:val="24"/>
          <w:lang w:eastAsia="zh-CN"/>
        </w:rPr>
        <w:t xml:space="preserve"> </w:t>
      </w:r>
      <w:r w:rsidR="00DD4DDC">
        <w:rPr>
          <w:rFonts w:ascii="Times New Roman" w:eastAsia="Times New Roman" w:hAnsi="Times New Roman" w:cs="Times New Roman"/>
          <w:kern w:val="3"/>
          <w:sz w:val="24"/>
          <w:szCs w:val="24"/>
          <w:lang w:eastAsia="zh-CN"/>
        </w:rPr>
        <w:t xml:space="preserve">to </w:t>
      </w:r>
      <w:r w:rsidR="00EF1FDA">
        <w:rPr>
          <w:rFonts w:ascii="Times New Roman" w:eastAsia="Times New Roman" w:hAnsi="Times New Roman" w:cs="Times New Roman"/>
          <w:kern w:val="3"/>
          <w:sz w:val="24"/>
          <w:szCs w:val="24"/>
          <w:lang w:eastAsia="zh-CN"/>
        </w:rPr>
        <w:t xml:space="preserve">evaluate </w:t>
      </w:r>
      <w:r w:rsidR="00393C52">
        <w:rPr>
          <w:rFonts w:ascii="Times New Roman" w:eastAsia="Times New Roman" w:hAnsi="Times New Roman" w:cs="Times New Roman"/>
          <w:kern w:val="3"/>
          <w:sz w:val="24"/>
          <w:szCs w:val="24"/>
          <w:lang w:eastAsia="zh-CN"/>
        </w:rPr>
        <w:t xml:space="preserve">the overall </w:t>
      </w:r>
      <w:r w:rsidR="00C9580F">
        <w:rPr>
          <w:rFonts w:ascii="Times New Roman" w:eastAsia="Times New Roman" w:hAnsi="Times New Roman" w:cs="Times New Roman"/>
          <w:kern w:val="3"/>
          <w:sz w:val="24"/>
          <w:szCs w:val="24"/>
          <w:lang w:eastAsia="zh-CN"/>
        </w:rPr>
        <w:t>design for home automation</w:t>
      </w:r>
      <w:r w:rsidR="004248D4">
        <w:rPr>
          <w:rFonts w:ascii="Times New Roman" w:eastAsia="Times New Roman" w:hAnsi="Times New Roman" w:cs="Times New Roman"/>
          <w:kern w:val="3"/>
          <w:sz w:val="24"/>
          <w:szCs w:val="24"/>
          <w:lang w:eastAsia="zh-CN"/>
        </w:rPr>
        <w:t xml:space="preserve">. </w:t>
      </w:r>
      <w:r w:rsidR="00664D5D">
        <w:rPr>
          <w:rFonts w:ascii="Times New Roman" w:eastAsia="Times New Roman" w:hAnsi="Times New Roman" w:cs="Times New Roman"/>
          <w:kern w:val="3"/>
          <w:sz w:val="24"/>
          <w:szCs w:val="24"/>
          <w:lang w:eastAsia="zh-CN"/>
        </w:rPr>
        <w:t>Verification of notional designs will be continuously evaluated during the performance period</w:t>
      </w:r>
      <w:r w:rsidR="004248D4">
        <w:rPr>
          <w:rFonts w:ascii="Times New Roman" w:eastAsia="Times New Roman" w:hAnsi="Times New Roman" w:cs="Times New Roman"/>
          <w:kern w:val="3"/>
          <w:sz w:val="24"/>
          <w:szCs w:val="24"/>
          <w:lang w:eastAsia="zh-CN"/>
        </w:rPr>
        <w:t>.</w:t>
      </w:r>
      <w:r w:rsidR="00664D5D">
        <w:rPr>
          <w:rFonts w:ascii="Times New Roman" w:eastAsia="Times New Roman" w:hAnsi="Times New Roman" w:cs="Times New Roman"/>
          <w:kern w:val="3"/>
          <w:sz w:val="24"/>
          <w:szCs w:val="24"/>
          <w:lang w:eastAsia="zh-CN"/>
        </w:rPr>
        <w:t xml:space="preserve"> </w:t>
      </w:r>
      <w:r w:rsidR="004248D4">
        <w:rPr>
          <w:rFonts w:ascii="Times New Roman" w:eastAsia="Times New Roman" w:hAnsi="Times New Roman" w:cs="Times New Roman"/>
          <w:kern w:val="3"/>
          <w:sz w:val="24"/>
          <w:szCs w:val="24"/>
          <w:lang w:eastAsia="zh-CN"/>
        </w:rPr>
        <w:t xml:space="preserve">As a result, a </w:t>
      </w:r>
      <w:r w:rsidR="00664D5D">
        <w:rPr>
          <w:rFonts w:ascii="Times New Roman" w:eastAsia="Times New Roman" w:hAnsi="Times New Roman" w:cs="Times New Roman"/>
          <w:kern w:val="3"/>
          <w:sz w:val="24"/>
          <w:szCs w:val="24"/>
          <w:lang w:eastAsia="zh-CN"/>
        </w:rPr>
        <w:t>refined notional design will be produced at the end of the requirements analysis</w:t>
      </w:r>
      <w:r w:rsidR="00DD4DDC">
        <w:rPr>
          <w:rFonts w:ascii="Times New Roman" w:eastAsia="Times New Roman" w:hAnsi="Times New Roman" w:cs="Times New Roman"/>
          <w:kern w:val="3"/>
          <w:sz w:val="24"/>
          <w:szCs w:val="24"/>
          <w:lang w:eastAsia="zh-CN"/>
        </w:rPr>
        <w:t>,</w:t>
      </w:r>
      <w:r w:rsidR="00664D5D">
        <w:rPr>
          <w:rFonts w:ascii="Times New Roman" w:eastAsia="Times New Roman" w:hAnsi="Times New Roman" w:cs="Times New Roman"/>
          <w:kern w:val="3"/>
          <w:sz w:val="24"/>
          <w:szCs w:val="24"/>
          <w:lang w:eastAsia="zh-CN"/>
        </w:rPr>
        <w:t xml:space="preserve"> which will be formally evaluated</w:t>
      </w:r>
      <w:r w:rsidR="004248D4">
        <w:rPr>
          <w:rFonts w:ascii="Times New Roman" w:eastAsia="Times New Roman" w:hAnsi="Times New Roman" w:cs="Times New Roman"/>
          <w:kern w:val="3"/>
          <w:sz w:val="24"/>
          <w:szCs w:val="24"/>
          <w:lang w:eastAsia="zh-CN"/>
        </w:rPr>
        <w:t xml:space="preserve">. </w:t>
      </w:r>
      <w:r w:rsidR="008B3BC0" w:rsidRPr="00C9580F">
        <w:rPr>
          <w:rFonts w:ascii="Times New Roman" w:eastAsia="Times New Roman" w:hAnsi="Times New Roman" w:cs="Times New Roman"/>
          <w:kern w:val="3"/>
          <w:sz w:val="24"/>
          <w:szCs w:val="24"/>
          <w:lang w:eastAsia="zh-CN"/>
        </w:rPr>
        <w:t>This proposal is comp</w:t>
      </w:r>
      <w:r w:rsidR="00DD4DDC">
        <w:rPr>
          <w:rFonts w:ascii="Times New Roman" w:eastAsia="Times New Roman" w:hAnsi="Times New Roman" w:cs="Times New Roman"/>
          <w:kern w:val="3"/>
          <w:sz w:val="24"/>
          <w:szCs w:val="24"/>
          <w:lang w:eastAsia="zh-CN"/>
        </w:rPr>
        <w:t>rised</w:t>
      </w:r>
      <w:r w:rsidR="008B3BC0" w:rsidRPr="00C9580F">
        <w:rPr>
          <w:rFonts w:ascii="Times New Roman" w:eastAsia="Times New Roman" w:hAnsi="Times New Roman" w:cs="Times New Roman"/>
          <w:kern w:val="3"/>
          <w:sz w:val="24"/>
          <w:szCs w:val="24"/>
          <w:lang w:eastAsia="zh-CN"/>
        </w:rPr>
        <w:t xml:space="preserve"> of </w:t>
      </w:r>
      <w:r w:rsidR="00AC57D0">
        <w:rPr>
          <w:rFonts w:ascii="Times New Roman" w:eastAsia="Times New Roman" w:hAnsi="Times New Roman" w:cs="Times New Roman"/>
          <w:kern w:val="3"/>
          <w:sz w:val="24"/>
          <w:szCs w:val="24"/>
          <w:lang w:eastAsia="zh-CN"/>
        </w:rPr>
        <w:t>f</w:t>
      </w:r>
      <w:r w:rsidR="00C11587">
        <w:rPr>
          <w:rFonts w:ascii="Times New Roman" w:eastAsia="Times New Roman" w:hAnsi="Times New Roman" w:cs="Times New Roman"/>
          <w:kern w:val="3"/>
          <w:sz w:val="24"/>
          <w:szCs w:val="24"/>
          <w:lang w:eastAsia="zh-CN"/>
        </w:rPr>
        <w:t>ive</w:t>
      </w:r>
      <w:r w:rsidR="008B3BC0" w:rsidRPr="00C9580F">
        <w:rPr>
          <w:rFonts w:ascii="Times New Roman" w:eastAsia="Times New Roman" w:hAnsi="Times New Roman" w:cs="Times New Roman"/>
          <w:kern w:val="3"/>
          <w:sz w:val="24"/>
          <w:szCs w:val="24"/>
          <w:lang w:eastAsia="zh-CN"/>
        </w:rPr>
        <w:t xml:space="preserve"> s</w:t>
      </w:r>
      <w:r w:rsidR="008B3BC0" w:rsidRPr="008B3BC0">
        <w:rPr>
          <w:rFonts w:ascii="Times New Roman" w:eastAsia="Times New Roman" w:hAnsi="Times New Roman" w:cs="Times New Roman"/>
          <w:kern w:val="3"/>
          <w:sz w:val="24"/>
          <w:szCs w:val="24"/>
          <w:lang w:eastAsia="zh-CN"/>
        </w:rPr>
        <w:t xml:space="preserve">ections: </w:t>
      </w:r>
      <w:r w:rsidR="00AC57D0">
        <w:rPr>
          <w:rFonts w:ascii="Times New Roman" w:eastAsia="Times New Roman" w:hAnsi="Times New Roman" w:cs="Times New Roman"/>
          <w:kern w:val="3"/>
          <w:sz w:val="24"/>
          <w:szCs w:val="24"/>
          <w:lang w:eastAsia="zh-CN"/>
        </w:rPr>
        <w:t xml:space="preserve">benefits of communications technology support, </w:t>
      </w:r>
      <w:r w:rsidR="00C11587">
        <w:rPr>
          <w:rFonts w:ascii="Times New Roman" w:eastAsia="Times New Roman" w:hAnsi="Times New Roman" w:cs="Times New Roman"/>
          <w:kern w:val="3"/>
          <w:sz w:val="24"/>
          <w:szCs w:val="24"/>
          <w:lang w:eastAsia="zh-CN"/>
        </w:rPr>
        <w:t xml:space="preserve">program objectives, </w:t>
      </w:r>
      <w:r w:rsidR="008B3BC0" w:rsidRPr="008B3BC0">
        <w:rPr>
          <w:rFonts w:ascii="Times New Roman" w:eastAsia="Times New Roman" w:hAnsi="Times New Roman" w:cs="Times New Roman"/>
          <w:kern w:val="3"/>
          <w:sz w:val="24"/>
          <w:szCs w:val="24"/>
          <w:lang w:eastAsia="zh-CN"/>
        </w:rPr>
        <w:t>a technical proposal</w:t>
      </w:r>
      <w:r w:rsidR="008B3BC0" w:rsidRPr="00C9580F">
        <w:rPr>
          <w:rFonts w:ascii="Times New Roman" w:eastAsia="Times New Roman" w:hAnsi="Times New Roman" w:cs="Times New Roman"/>
          <w:kern w:val="3"/>
          <w:sz w:val="24"/>
          <w:szCs w:val="24"/>
          <w:lang w:eastAsia="zh-CN"/>
        </w:rPr>
        <w:t xml:space="preserve">, </w:t>
      </w:r>
      <w:r w:rsidR="008B3BC0" w:rsidRPr="008B3BC0">
        <w:rPr>
          <w:rFonts w:ascii="Times New Roman" w:eastAsia="Times New Roman" w:hAnsi="Times New Roman" w:cs="Times New Roman"/>
          <w:kern w:val="3"/>
          <w:sz w:val="24"/>
          <w:szCs w:val="24"/>
          <w:lang w:eastAsia="zh-CN"/>
        </w:rPr>
        <w:t>a risk analysis</w:t>
      </w:r>
      <w:r w:rsidR="00DD4DDC">
        <w:rPr>
          <w:rFonts w:ascii="Times New Roman" w:eastAsia="Times New Roman" w:hAnsi="Times New Roman" w:cs="Times New Roman"/>
          <w:kern w:val="3"/>
          <w:sz w:val="24"/>
          <w:szCs w:val="24"/>
          <w:lang w:eastAsia="zh-CN"/>
        </w:rPr>
        <w:t>,</w:t>
      </w:r>
      <w:r w:rsidR="008B3BC0" w:rsidRPr="008B3BC0">
        <w:rPr>
          <w:rFonts w:ascii="Times New Roman" w:eastAsia="Times New Roman" w:hAnsi="Times New Roman" w:cs="Times New Roman"/>
          <w:kern w:val="3"/>
          <w:sz w:val="24"/>
          <w:szCs w:val="24"/>
          <w:lang w:eastAsia="zh-CN"/>
        </w:rPr>
        <w:t xml:space="preserve"> </w:t>
      </w:r>
      <w:r w:rsidR="008B3BC0" w:rsidRPr="00C9580F">
        <w:rPr>
          <w:rFonts w:ascii="Times New Roman" w:eastAsia="Times New Roman" w:hAnsi="Times New Roman" w:cs="Times New Roman"/>
          <w:kern w:val="3"/>
          <w:sz w:val="24"/>
          <w:szCs w:val="24"/>
          <w:lang w:eastAsia="zh-CN"/>
        </w:rPr>
        <w:t>and a recommended schedule.</w:t>
      </w:r>
      <w:r w:rsidR="008B3BC0">
        <w:rPr>
          <w:rFonts w:ascii="Times New Roman" w:eastAsia="Times New Roman" w:hAnsi="Times New Roman" w:cs="Times New Roman"/>
          <w:kern w:val="3"/>
          <w:sz w:val="24"/>
          <w:szCs w:val="24"/>
          <w:lang w:eastAsia="zh-CN"/>
        </w:rPr>
        <w:t xml:space="preserve">  Throughout the proposal the term </w:t>
      </w:r>
      <w:r w:rsidR="00DD4DDC">
        <w:rPr>
          <w:rFonts w:ascii="Times New Roman" w:eastAsia="Times New Roman" w:hAnsi="Times New Roman" w:cs="Times New Roman"/>
          <w:kern w:val="3"/>
          <w:sz w:val="24"/>
          <w:szCs w:val="24"/>
          <w:lang w:eastAsia="zh-CN"/>
        </w:rPr>
        <w:t>“</w:t>
      </w:r>
      <w:r w:rsidR="008B3BC0">
        <w:rPr>
          <w:rFonts w:ascii="Times New Roman" w:eastAsia="Times New Roman" w:hAnsi="Times New Roman" w:cs="Times New Roman"/>
          <w:kern w:val="3"/>
          <w:sz w:val="24"/>
          <w:szCs w:val="24"/>
          <w:lang w:eastAsia="zh-CN"/>
        </w:rPr>
        <w:t>communication prototype</w:t>
      </w:r>
      <w:r w:rsidR="00DD4DDC">
        <w:rPr>
          <w:rFonts w:ascii="Times New Roman" w:eastAsia="Times New Roman" w:hAnsi="Times New Roman" w:cs="Times New Roman"/>
          <w:kern w:val="3"/>
          <w:sz w:val="24"/>
          <w:szCs w:val="24"/>
          <w:lang w:eastAsia="zh-CN"/>
        </w:rPr>
        <w:t>”</w:t>
      </w:r>
      <w:r w:rsidR="008B3BC0">
        <w:rPr>
          <w:rFonts w:ascii="Times New Roman" w:eastAsia="Times New Roman" w:hAnsi="Times New Roman" w:cs="Times New Roman"/>
          <w:kern w:val="3"/>
          <w:sz w:val="24"/>
          <w:szCs w:val="24"/>
          <w:lang w:eastAsia="zh-CN"/>
        </w:rPr>
        <w:t xml:space="preserve"> will be used to describe the </w:t>
      </w:r>
      <w:r w:rsidR="00A62122">
        <w:rPr>
          <w:rFonts w:ascii="Times New Roman" w:eastAsia="Times New Roman" w:hAnsi="Times New Roman" w:cs="Times New Roman"/>
          <w:kern w:val="3"/>
          <w:sz w:val="24"/>
          <w:szCs w:val="24"/>
          <w:lang w:eastAsia="zh-CN"/>
        </w:rPr>
        <w:t>Aging</w:t>
      </w:r>
      <w:r w:rsidR="008B3BC0">
        <w:rPr>
          <w:rFonts w:ascii="Times New Roman" w:eastAsia="Times New Roman" w:hAnsi="Times New Roman" w:cs="Times New Roman"/>
          <w:kern w:val="3"/>
          <w:sz w:val="24"/>
          <w:szCs w:val="24"/>
          <w:lang w:eastAsia="zh-CN"/>
        </w:rPr>
        <w:t>-in-</w:t>
      </w:r>
      <w:r w:rsidR="00A62122">
        <w:rPr>
          <w:rFonts w:ascii="Times New Roman" w:eastAsia="Times New Roman" w:hAnsi="Times New Roman" w:cs="Times New Roman"/>
          <w:kern w:val="3"/>
          <w:sz w:val="24"/>
          <w:szCs w:val="24"/>
          <w:lang w:eastAsia="zh-CN"/>
        </w:rPr>
        <w:t xml:space="preserve">Place </w:t>
      </w:r>
      <w:r w:rsidR="008B3BC0">
        <w:rPr>
          <w:rFonts w:ascii="Times New Roman" w:eastAsia="Times New Roman" w:hAnsi="Times New Roman" w:cs="Times New Roman"/>
          <w:kern w:val="3"/>
          <w:sz w:val="24"/>
          <w:szCs w:val="24"/>
          <w:lang w:eastAsia="zh-CN"/>
        </w:rPr>
        <w:t xml:space="preserve">proof-of-concept communication </w:t>
      </w:r>
      <w:r w:rsidR="007B4775">
        <w:rPr>
          <w:rFonts w:ascii="Times New Roman" w:eastAsia="Times New Roman" w:hAnsi="Times New Roman" w:cs="Times New Roman"/>
          <w:kern w:val="3"/>
          <w:sz w:val="24"/>
          <w:szCs w:val="24"/>
          <w:lang w:eastAsia="zh-CN"/>
        </w:rPr>
        <w:t>design</w:t>
      </w:r>
      <w:r w:rsidR="008B3BC0">
        <w:rPr>
          <w:rFonts w:ascii="Times New Roman" w:eastAsia="Times New Roman" w:hAnsi="Times New Roman" w:cs="Times New Roman"/>
          <w:kern w:val="3"/>
          <w:sz w:val="24"/>
          <w:szCs w:val="24"/>
          <w:lang w:eastAsia="zh-CN"/>
        </w:rPr>
        <w:t>.</w:t>
      </w:r>
    </w:p>
    <w:p w:rsidR="008B3BC0" w:rsidRDefault="008B3BC0" w:rsidP="00C9580F">
      <w:pPr>
        <w:suppressAutoHyphens/>
        <w:autoSpaceDN w:val="0"/>
        <w:spacing w:after="0" w:line="240" w:lineRule="auto"/>
        <w:textAlignment w:val="baseline"/>
        <w:rPr>
          <w:rFonts w:ascii="Times New Roman" w:eastAsia="Times New Roman" w:hAnsi="Times New Roman" w:cs="Times New Roman"/>
          <w:kern w:val="3"/>
          <w:sz w:val="24"/>
          <w:szCs w:val="24"/>
          <w:lang w:eastAsia="zh-CN"/>
        </w:rPr>
      </w:pPr>
    </w:p>
    <w:p w:rsidR="00AC57D0" w:rsidRDefault="00AC57D0" w:rsidP="00AC57D0">
      <w:pPr>
        <w:suppressAutoHyphens/>
        <w:autoSpaceDN w:val="0"/>
        <w:spacing w:after="0" w:line="240" w:lineRule="auto"/>
        <w:textAlignment w:val="baseline"/>
        <w:rPr>
          <w:rFonts w:ascii="Times New Roman" w:eastAsia="Times New Roman" w:hAnsi="Times New Roman" w:cs="Times New Roman"/>
          <w:bCs/>
          <w:color w:val="000000"/>
          <w:kern w:val="3"/>
          <w:szCs w:val="24"/>
          <w:lang w:eastAsia="zh-CN"/>
        </w:rPr>
      </w:pPr>
      <w:r>
        <w:rPr>
          <w:rFonts w:ascii="Times New Roman" w:eastAsia="Times New Roman" w:hAnsi="Times New Roman" w:cs="Times New Roman"/>
          <w:b/>
          <w:bCs/>
          <w:color w:val="000000"/>
          <w:kern w:val="3"/>
          <w:szCs w:val="24"/>
          <w:lang w:eastAsia="zh-CN"/>
        </w:rPr>
        <w:t>Benefits of Communications Technology Support</w:t>
      </w:r>
      <w:r w:rsidRPr="00C9580F">
        <w:rPr>
          <w:rFonts w:ascii="Times New Roman" w:eastAsia="Times New Roman" w:hAnsi="Times New Roman" w:cs="Times New Roman"/>
          <w:b/>
          <w:bCs/>
          <w:color w:val="000000"/>
          <w:kern w:val="3"/>
          <w:szCs w:val="24"/>
          <w:lang w:eastAsia="zh-CN"/>
        </w:rPr>
        <w:br/>
      </w:r>
    </w:p>
    <w:p w:rsidR="00E47704" w:rsidRDefault="00E47704" w:rsidP="00E47704">
      <w:pPr>
        <w:suppressAutoHyphens/>
        <w:autoSpaceDN w:val="0"/>
        <w:spacing w:after="0" w:line="240" w:lineRule="auto"/>
        <w:textAlignment w:val="baseline"/>
        <w:rPr>
          <w:rFonts w:ascii="Times New Roman" w:eastAsia="Times New Roman" w:hAnsi="Times New Roman" w:cs="Times New Roman"/>
          <w:kern w:val="3"/>
          <w:sz w:val="24"/>
          <w:szCs w:val="24"/>
          <w:lang w:eastAsia="zh-CN"/>
        </w:rPr>
      </w:pPr>
      <w:r>
        <w:rPr>
          <w:rFonts w:ascii="Times New Roman" w:eastAsia="Times New Roman" w:hAnsi="Times New Roman" w:cs="Times New Roman"/>
          <w:kern w:val="3"/>
          <w:sz w:val="24"/>
          <w:szCs w:val="24"/>
          <w:lang w:eastAsia="zh-CN"/>
        </w:rPr>
        <w:t xml:space="preserve">Testifying to the Senate Special Committee on Aging in 2010, Dr. </w:t>
      </w:r>
      <w:r w:rsidR="007B4775">
        <w:rPr>
          <w:rFonts w:ascii="Times New Roman" w:eastAsia="Times New Roman" w:hAnsi="Times New Roman" w:cs="Times New Roman"/>
          <w:kern w:val="3"/>
          <w:sz w:val="24"/>
          <w:szCs w:val="24"/>
          <w:lang w:eastAsia="zh-CN"/>
        </w:rPr>
        <w:t xml:space="preserve">Mohit </w:t>
      </w:r>
      <w:r>
        <w:rPr>
          <w:rFonts w:ascii="Times New Roman" w:eastAsia="Times New Roman" w:hAnsi="Times New Roman" w:cs="Times New Roman"/>
          <w:kern w:val="3"/>
          <w:sz w:val="24"/>
          <w:szCs w:val="24"/>
          <w:lang w:eastAsia="zh-CN"/>
        </w:rPr>
        <w:t>Kaushal, Health Care Director for the Federal Communications Commission reported that</w:t>
      </w:r>
      <w:r w:rsidR="00DD4DDC">
        <w:rPr>
          <w:rFonts w:ascii="Times New Roman" w:eastAsia="Times New Roman" w:hAnsi="Times New Roman" w:cs="Times New Roman"/>
          <w:kern w:val="3"/>
          <w:sz w:val="24"/>
          <w:szCs w:val="24"/>
          <w:lang w:eastAsia="zh-CN"/>
        </w:rPr>
        <w:t>:</w:t>
      </w:r>
    </w:p>
    <w:p w:rsidR="00E47704" w:rsidRDefault="00E47704" w:rsidP="00E47704">
      <w:pPr>
        <w:suppressAutoHyphens/>
        <w:autoSpaceDN w:val="0"/>
        <w:spacing w:after="0" w:line="240" w:lineRule="auto"/>
        <w:textAlignment w:val="baseline"/>
        <w:rPr>
          <w:rFonts w:ascii="Times New Roman" w:eastAsia="Times New Roman" w:hAnsi="Times New Roman" w:cs="Times New Roman"/>
          <w:kern w:val="3"/>
          <w:sz w:val="24"/>
          <w:szCs w:val="24"/>
          <w:lang w:eastAsia="zh-CN"/>
        </w:rPr>
      </w:pPr>
      <w:r>
        <w:rPr>
          <w:rFonts w:ascii="Times New Roman" w:eastAsia="Times New Roman" w:hAnsi="Times New Roman" w:cs="Times New Roman"/>
          <w:kern w:val="3"/>
          <w:sz w:val="24"/>
          <w:szCs w:val="24"/>
          <w:lang w:eastAsia="zh-CN"/>
        </w:rPr>
        <w:t xml:space="preserve"> </w:t>
      </w:r>
    </w:p>
    <w:p w:rsidR="00E47704" w:rsidRDefault="00E47704" w:rsidP="00E47704">
      <w:pPr>
        <w:suppressAutoHyphens/>
        <w:autoSpaceDN w:val="0"/>
        <w:spacing w:after="0" w:line="240" w:lineRule="auto"/>
        <w:ind w:left="720"/>
        <w:textAlignment w:val="baseline"/>
        <w:rPr>
          <w:rFonts w:ascii="Times New Roman" w:eastAsia="Times New Roman" w:hAnsi="Times New Roman" w:cs="Times New Roman"/>
          <w:kern w:val="3"/>
          <w:sz w:val="24"/>
          <w:szCs w:val="24"/>
          <w:lang w:eastAsia="zh-CN"/>
        </w:rPr>
      </w:pPr>
      <w:r>
        <w:rPr>
          <w:rFonts w:ascii="Times New Roman" w:eastAsia="Times New Roman" w:hAnsi="Times New Roman" w:cs="Times New Roman"/>
          <w:kern w:val="3"/>
          <w:sz w:val="24"/>
          <w:szCs w:val="24"/>
          <w:lang w:eastAsia="zh-CN"/>
        </w:rPr>
        <w:t>“</w:t>
      </w:r>
      <w:r w:rsidRPr="00E47704">
        <w:rPr>
          <w:rFonts w:ascii="Times New Roman" w:eastAsia="Times New Roman" w:hAnsi="Times New Roman" w:cs="Times New Roman"/>
          <w:kern w:val="3"/>
          <w:sz w:val="24"/>
          <w:szCs w:val="24"/>
          <w:lang w:eastAsia="zh-CN"/>
        </w:rPr>
        <w:t>Improving America’s health and America’s health care system is one of the most important tasks for the nation. Health care already accounts for 175 of U.S. gross domestic product (GDP) and by 2020 it will top 20%.  T</w:t>
      </w:r>
      <w:r w:rsidR="00DD4DDC">
        <w:rPr>
          <w:rFonts w:ascii="Times New Roman" w:eastAsia="Times New Roman" w:hAnsi="Times New Roman" w:cs="Times New Roman"/>
          <w:kern w:val="3"/>
          <w:sz w:val="24"/>
          <w:szCs w:val="24"/>
          <w:lang w:eastAsia="zh-CN"/>
        </w:rPr>
        <w:t>h</w:t>
      </w:r>
      <w:r w:rsidRPr="00E47704">
        <w:rPr>
          <w:rFonts w:ascii="Times New Roman" w:eastAsia="Times New Roman" w:hAnsi="Times New Roman" w:cs="Times New Roman"/>
          <w:kern w:val="3"/>
          <w:sz w:val="24"/>
          <w:szCs w:val="24"/>
          <w:lang w:eastAsia="zh-CN"/>
        </w:rPr>
        <w:t xml:space="preserve">is is due to many factors but one of the most important is that America is aging.  There is a direct correlation between the elderly and chronic disease, which already account for 75% of the nation’s health care costs (citation).  5% of Medicare beneficiaries, who in most cases have one or more chronic </w:t>
      </w:r>
      <w:r w:rsidRPr="00E47704">
        <w:rPr>
          <w:rFonts w:ascii="Times New Roman" w:eastAsia="Times New Roman" w:hAnsi="Times New Roman" w:cs="Times New Roman"/>
          <w:kern w:val="3"/>
          <w:sz w:val="24"/>
          <w:szCs w:val="24"/>
          <w:lang w:eastAsia="zh-CN"/>
        </w:rPr>
        <w:lastRenderedPageBreak/>
        <w:t xml:space="preserve">conditions, constitute 43% of Medicare spending.  By 2040, there will be twice as many Americans older than </w:t>
      </w:r>
      <w:r w:rsidR="007B4775">
        <w:rPr>
          <w:rFonts w:ascii="Times New Roman" w:eastAsia="Times New Roman" w:hAnsi="Times New Roman" w:cs="Times New Roman"/>
          <w:kern w:val="3"/>
          <w:sz w:val="24"/>
          <w:szCs w:val="24"/>
          <w:lang w:eastAsia="zh-CN"/>
        </w:rPr>
        <w:t xml:space="preserve">65 as there are today </w:t>
      </w:r>
      <w:r w:rsidRPr="00E47704">
        <w:rPr>
          <w:rFonts w:ascii="Times New Roman" w:eastAsia="Times New Roman" w:hAnsi="Times New Roman" w:cs="Times New Roman"/>
          <w:kern w:val="3"/>
          <w:sz w:val="24"/>
          <w:szCs w:val="24"/>
          <w:lang w:eastAsia="zh-CN"/>
        </w:rPr>
        <w:t xml:space="preserve">…[in terms of reducing the cost of care while improving clinical outcomes] One study claims that remote monitoring could generate net savings of approximately $200 billion over 25 years from just four chronic conditions…Even though these technologies hold great promise, the US lags behind other developed countries in health IT adoption, with one study ranking it in the bottom half (out of 11 developed countries) on every metric used </w:t>
      </w:r>
      <w:r>
        <w:rPr>
          <w:rFonts w:ascii="Times New Roman" w:eastAsia="Times New Roman" w:hAnsi="Times New Roman" w:cs="Times New Roman"/>
          <w:kern w:val="3"/>
          <w:sz w:val="24"/>
          <w:szCs w:val="24"/>
          <w:lang w:eastAsia="zh-CN"/>
        </w:rPr>
        <w:t>to measure adop</w:t>
      </w:r>
      <w:r w:rsidR="007B4775">
        <w:rPr>
          <w:rFonts w:ascii="Times New Roman" w:eastAsia="Times New Roman" w:hAnsi="Times New Roman" w:cs="Times New Roman"/>
          <w:kern w:val="3"/>
          <w:sz w:val="24"/>
          <w:szCs w:val="24"/>
          <w:lang w:eastAsia="zh-CN"/>
        </w:rPr>
        <w:t>tion</w:t>
      </w:r>
      <w:r>
        <w:rPr>
          <w:rFonts w:ascii="Times New Roman" w:eastAsia="Times New Roman" w:hAnsi="Times New Roman" w:cs="Times New Roman"/>
          <w:kern w:val="3"/>
          <w:sz w:val="24"/>
          <w:szCs w:val="24"/>
          <w:lang w:eastAsia="zh-CN"/>
        </w:rPr>
        <w:t xml:space="preserve">.” </w:t>
      </w:r>
      <w:r w:rsidRPr="00DA5DD2">
        <w:rPr>
          <w:rFonts w:ascii="Times New Roman" w:eastAsia="Times New Roman" w:hAnsi="Times New Roman" w:cs="Times New Roman"/>
          <w:kern w:val="3"/>
          <w:sz w:val="24"/>
          <w:szCs w:val="24"/>
          <w:lang w:eastAsia="zh-CN"/>
        </w:rPr>
        <w:t>(</w:t>
      </w:r>
      <w:r w:rsidR="00DA5DD2" w:rsidRPr="00DA5DD2">
        <w:rPr>
          <w:rFonts w:ascii="Times New Roman" w:eastAsia="Times New Roman" w:hAnsi="Times New Roman" w:cs="Times New Roman"/>
          <w:kern w:val="3"/>
          <w:sz w:val="24"/>
          <w:szCs w:val="24"/>
          <w:lang w:eastAsia="zh-CN"/>
        </w:rPr>
        <w:t>Senate Report No. 111-17 (2010).</w:t>
      </w:r>
    </w:p>
    <w:p w:rsidR="00DD4DDC" w:rsidRPr="00DA5DD2" w:rsidRDefault="00DD4DDC" w:rsidP="00E47704">
      <w:pPr>
        <w:suppressAutoHyphens/>
        <w:autoSpaceDN w:val="0"/>
        <w:spacing w:after="0" w:line="240" w:lineRule="auto"/>
        <w:ind w:left="720"/>
        <w:textAlignment w:val="baseline"/>
        <w:rPr>
          <w:rFonts w:ascii="Times New Roman" w:eastAsia="Times New Roman" w:hAnsi="Times New Roman" w:cs="Times New Roman"/>
          <w:kern w:val="3"/>
          <w:sz w:val="24"/>
          <w:szCs w:val="24"/>
          <w:lang w:eastAsia="zh-CN"/>
        </w:rPr>
      </w:pPr>
    </w:p>
    <w:p w:rsidR="00D73AA6" w:rsidRPr="00AA3DCE" w:rsidRDefault="00D73AA6" w:rsidP="00AC57D0">
      <w:pPr>
        <w:suppressAutoHyphens/>
        <w:autoSpaceDN w:val="0"/>
        <w:spacing w:after="0" w:line="240" w:lineRule="auto"/>
        <w:textAlignment w:val="baseline"/>
        <w:rPr>
          <w:rFonts w:ascii="Times New Roman" w:eastAsia="Times New Roman" w:hAnsi="Times New Roman" w:cs="Times New Roman"/>
          <w:b/>
          <w:kern w:val="3"/>
          <w:lang w:eastAsia="zh-CN"/>
        </w:rPr>
      </w:pPr>
      <w:r w:rsidRPr="00AA3DCE">
        <w:rPr>
          <w:rFonts w:ascii="Times New Roman" w:eastAsia="Times New Roman" w:hAnsi="Times New Roman" w:cs="Times New Roman"/>
          <w:b/>
          <w:kern w:val="3"/>
          <w:lang w:eastAsia="zh-CN"/>
        </w:rPr>
        <w:t>Creating a Tailor-Made Technology and Integration for Communication</w:t>
      </w:r>
    </w:p>
    <w:p w:rsidR="00D73AA6" w:rsidRDefault="00D73AA6" w:rsidP="00AC57D0">
      <w:pPr>
        <w:suppressAutoHyphens/>
        <w:autoSpaceDN w:val="0"/>
        <w:spacing w:after="0" w:line="240" w:lineRule="auto"/>
        <w:textAlignment w:val="baseline"/>
        <w:rPr>
          <w:rFonts w:ascii="Times New Roman" w:eastAsia="Times New Roman" w:hAnsi="Times New Roman" w:cs="Times New Roman"/>
          <w:kern w:val="3"/>
          <w:sz w:val="24"/>
          <w:szCs w:val="24"/>
          <w:lang w:eastAsia="zh-CN"/>
        </w:rPr>
      </w:pPr>
    </w:p>
    <w:p w:rsidR="00AC57D0" w:rsidRDefault="00DD4DDC" w:rsidP="00AC57D0">
      <w:pPr>
        <w:suppressAutoHyphens/>
        <w:autoSpaceDN w:val="0"/>
        <w:spacing w:after="0" w:line="240" w:lineRule="auto"/>
        <w:textAlignment w:val="baseline"/>
        <w:rPr>
          <w:rFonts w:ascii="Times New Roman" w:eastAsia="Times New Roman" w:hAnsi="Times New Roman" w:cs="Times New Roman"/>
          <w:kern w:val="3"/>
          <w:sz w:val="24"/>
          <w:szCs w:val="24"/>
          <w:lang w:eastAsia="zh-CN"/>
        </w:rPr>
      </w:pPr>
      <w:r>
        <w:rPr>
          <w:rFonts w:ascii="Times New Roman" w:eastAsia="Times New Roman" w:hAnsi="Times New Roman" w:cs="Times New Roman"/>
          <w:kern w:val="3"/>
          <w:sz w:val="24"/>
          <w:szCs w:val="24"/>
          <w:lang w:eastAsia="zh-CN"/>
        </w:rPr>
        <w:t>In addition to health care benefits for aging American</w:t>
      </w:r>
      <w:r w:rsidR="004D058F">
        <w:rPr>
          <w:rFonts w:ascii="Times New Roman" w:eastAsia="Times New Roman" w:hAnsi="Times New Roman" w:cs="Times New Roman"/>
          <w:kern w:val="3"/>
          <w:sz w:val="24"/>
          <w:szCs w:val="24"/>
          <w:lang w:eastAsia="zh-CN"/>
        </w:rPr>
        <w:t>s</w:t>
      </w:r>
      <w:r>
        <w:rPr>
          <w:rFonts w:ascii="Times New Roman" w:eastAsia="Times New Roman" w:hAnsi="Times New Roman" w:cs="Times New Roman"/>
          <w:kern w:val="3"/>
          <w:sz w:val="24"/>
          <w:szCs w:val="24"/>
          <w:lang w:eastAsia="zh-CN"/>
        </w:rPr>
        <w:t>, p</w:t>
      </w:r>
      <w:r w:rsidR="00AC57D0" w:rsidRPr="00B22122">
        <w:rPr>
          <w:rFonts w:ascii="Times New Roman" w:eastAsia="Times New Roman" w:hAnsi="Times New Roman" w:cs="Times New Roman"/>
          <w:kern w:val="3"/>
          <w:sz w:val="24"/>
          <w:szCs w:val="24"/>
          <w:lang w:eastAsia="zh-CN"/>
        </w:rPr>
        <w:t xml:space="preserve">roviding the necessary tailor-made technology and integration for communication with friends and family will restore/maintain the social network bonds that </w:t>
      </w:r>
      <w:r w:rsidR="00891D66">
        <w:rPr>
          <w:rFonts w:ascii="Times New Roman" w:eastAsia="Times New Roman" w:hAnsi="Times New Roman" w:cs="Times New Roman"/>
          <w:kern w:val="3"/>
          <w:sz w:val="24"/>
          <w:szCs w:val="24"/>
          <w:lang w:eastAsia="zh-CN"/>
        </w:rPr>
        <w:t xml:space="preserve">contribute to </w:t>
      </w:r>
      <w:r w:rsidR="00AC57D0" w:rsidRPr="00B22122">
        <w:rPr>
          <w:rFonts w:ascii="Times New Roman" w:eastAsia="Times New Roman" w:hAnsi="Times New Roman" w:cs="Times New Roman"/>
          <w:kern w:val="3"/>
          <w:sz w:val="24"/>
          <w:szCs w:val="24"/>
          <w:lang w:eastAsia="zh-CN"/>
        </w:rPr>
        <w:t>dignity, personal effectiveness</w:t>
      </w:r>
      <w:r>
        <w:rPr>
          <w:rFonts w:ascii="Times New Roman" w:eastAsia="Times New Roman" w:hAnsi="Times New Roman" w:cs="Times New Roman"/>
          <w:kern w:val="3"/>
          <w:sz w:val="24"/>
          <w:szCs w:val="24"/>
          <w:lang w:eastAsia="zh-CN"/>
        </w:rPr>
        <w:t>,</w:t>
      </w:r>
      <w:r w:rsidR="00AC57D0" w:rsidRPr="00B22122">
        <w:rPr>
          <w:rFonts w:ascii="Times New Roman" w:eastAsia="Times New Roman" w:hAnsi="Times New Roman" w:cs="Times New Roman"/>
          <w:kern w:val="3"/>
          <w:sz w:val="24"/>
          <w:szCs w:val="24"/>
          <w:lang w:eastAsia="zh-CN"/>
        </w:rPr>
        <w:t xml:space="preserve"> and growth as </w:t>
      </w:r>
      <w:r>
        <w:rPr>
          <w:rFonts w:ascii="Times New Roman" w:eastAsia="Times New Roman" w:hAnsi="Times New Roman" w:cs="Times New Roman"/>
          <w:kern w:val="3"/>
          <w:sz w:val="24"/>
          <w:szCs w:val="24"/>
          <w:lang w:eastAsia="zh-CN"/>
        </w:rPr>
        <w:t>people</w:t>
      </w:r>
      <w:r w:rsidR="00AC57D0" w:rsidRPr="00B22122">
        <w:rPr>
          <w:rFonts w:ascii="Times New Roman" w:eastAsia="Times New Roman" w:hAnsi="Times New Roman" w:cs="Times New Roman"/>
          <w:kern w:val="3"/>
          <w:sz w:val="24"/>
          <w:szCs w:val="24"/>
          <w:lang w:eastAsia="zh-CN"/>
        </w:rPr>
        <w:t xml:space="preserve"> age</w:t>
      </w:r>
      <w:r>
        <w:rPr>
          <w:rFonts w:ascii="Times New Roman" w:eastAsia="Times New Roman" w:hAnsi="Times New Roman" w:cs="Times New Roman"/>
          <w:kern w:val="3"/>
          <w:sz w:val="24"/>
          <w:szCs w:val="24"/>
          <w:lang w:eastAsia="zh-CN"/>
        </w:rPr>
        <w:t>,</w:t>
      </w:r>
      <w:r w:rsidR="00AC57D0" w:rsidRPr="00B22122">
        <w:rPr>
          <w:rFonts w:ascii="Times New Roman" w:eastAsia="Times New Roman" w:hAnsi="Times New Roman" w:cs="Times New Roman"/>
          <w:kern w:val="3"/>
          <w:sz w:val="24"/>
          <w:szCs w:val="24"/>
          <w:lang w:eastAsia="zh-CN"/>
        </w:rPr>
        <w:t xml:space="preserve"> </w:t>
      </w:r>
      <w:r>
        <w:rPr>
          <w:rFonts w:ascii="Times New Roman" w:eastAsia="Times New Roman" w:hAnsi="Times New Roman" w:cs="Times New Roman"/>
          <w:kern w:val="3"/>
          <w:sz w:val="24"/>
          <w:szCs w:val="24"/>
          <w:lang w:eastAsia="zh-CN"/>
        </w:rPr>
        <w:t>in addition to</w:t>
      </w:r>
      <w:r w:rsidR="00AC57D0" w:rsidRPr="00B22122">
        <w:rPr>
          <w:rFonts w:ascii="Times New Roman" w:eastAsia="Times New Roman" w:hAnsi="Times New Roman" w:cs="Times New Roman"/>
          <w:kern w:val="3"/>
          <w:sz w:val="24"/>
          <w:szCs w:val="24"/>
          <w:lang w:eastAsia="zh-CN"/>
        </w:rPr>
        <w:t xml:space="preserve"> combating social isolation.</w:t>
      </w:r>
    </w:p>
    <w:p w:rsidR="00171CFA" w:rsidRDefault="00171CFA" w:rsidP="00AA3DCE">
      <w:pPr>
        <w:suppressAutoHyphens/>
        <w:autoSpaceDN w:val="0"/>
        <w:spacing w:after="0" w:line="240" w:lineRule="auto"/>
        <w:textAlignment w:val="baseline"/>
        <w:rPr>
          <w:rFonts w:ascii="Times New Roman" w:eastAsia="Times New Roman" w:hAnsi="Times New Roman" w:cs="Times New Roman"/>
          <w:bCs/>
          <w:color w:val="000000"/>
          <w:kern w:val="3"/>
          <w:sz w:val="24"/>
          <w:szCs w:val="24"/>
          <w:lang w:eastAsia="zh-CN"/>
        </w:rPr>
      </w:pPr>
      <w:r w:rsidRPr="00AA3DCE">
        <w:rPr>
          <w:rFonts w:ascii="Times New Roman" w:eastAsia="Times New Roman" w:hAnsi="Times New Roman" w:cs="Times New Roman"/>
          <w:kern w:val="3"/>
          <w:sz w:val="24"/>
          <w:szCs w:val="24"/>
          <w:lang w:eastAsia="zh-CN"/>
        </w:rPr>
        <w:t>Just as important as creating a</w:t>
      </w:r>
      <w:r>
        <w:rPr>
          <w:rFonts w:ascii="Times New Roman" w:eastAsia="Times New Roman" w:hAnsi="Times New Roman" w:cs="Times New Roman"/>
          <w:kern w:val="3"/>
          <w:sz w:val="24"/>
          <w:szCs w:val="24"/>
          <w:lang w:eastAsia="zh-CN"/>
        </w:rPr>
        <w:t xml:space="preserve"> supportive</w:t>
      </w:r>
      <w:r w:rsidRPr="00AA3DCE">
        <w:rPr>
          <w:rFonts w:ascii="Times New Roman" w:eastAsia="Times New Roman" w:hAnsi="Times New Roman" w:cs="Times New Roman"/>
          <w:kern w:val="3"/>
          <w:sz w:val="24"/>
          <w:szCs w:val="24"/>
          <w:lang w:eastAsia="zh-CN"/>
        </w:rPr>
        <w:t xml:space="preserve"> environment as we age is to create an environment in which we as individuals and the collective community of family and friends thrive</w:t>
      </w:r>
      <w:r>
        <w:rPr>
          <w:rFonts w:ascii="Times New Roman" w:eastAsia="Times New Roman" w:hAnsi="Times New Roman" w:cs="Times New Roman"/>
          <w:kern w:val="3"/>
          <w:sz w:val="24"/>
          <w:szCs w:val="24"/>
          <w:lang w:eastAsia="zh-CN"/>
        </w:rPr>
        <w:t xml:space="preserve"> as we age</w:t>
      </w:r>
      <w:r w:rsidRPr="00AA3DCE">
        <w:rPr>
          <w:rFonts w:ascii="Times New Roman" w:eastAsia="Times New Roman" w:hAnsi="Times New Roman" w:cs="Times New Roman"/>
          <w:kern w:val="3"/>
          <w:sz w:val="24"/>
          <w:szCs w:val="24"/>
          <w:lang w:eastAsia="zh-CN"/>
        </w:rPr>
        <w:t xml:space="preserve">.  This distinction of thriving </w:t>
      </w:r>
      <w:r w:rsidRPr="00AA3DCE">
        <w:rPr>
          <w:rFonts w:ascii="Times New Roman" w:eastAsia="Times New Roman" w:hAnsi="Times New Roman" w:cs="Times New Roman"/>
          <w:bCs/>
          <w:color w:val="000000"/>
          <w:kern w:val="3"/>
          <w:sz w:val="24"/>
          <w:szCs w:val="24"/>
          <w:lang w:eastAsia="zh-CN"/>
        </w:rPr>
        <w:t>in our environment is the key difference between a traditional environment designed for the aged (i.e., nursing home)</w:t>
      </w:r>
      <w:r>
        <w:rPr>
          <w:rFonts w:ascii="Times New Roman" w:eastAsia="Times New Roman" w:hAnsi="Times New Roman" w:cs="Times New Roman"/>
          <w:bCs/>
          <w:color w:val="000000"/>
          <w:kern w:val="3"/>
          <w:sz w:val="24"/>
          <w:szCs w:val="24"/>
          <w:lang w:eastAsia="zh-CN"/>
        </w:rPr>
        <w:t xml:space="preserve"> and the proposal here for aging-in-place.  The key to such an environment is communication and the understanding of the pathways of </w:t>
      </w:r>
      <w:r w:rsidR="006E70BF">
        <w:rPr>
          <w:rFonts w:ascii="Times New Roman" w:eastAsia="Times New Roman" w:hAnsi="Times New Roman" w:cs="Times New Roman"/>
          <w:bCs/>
          <w:color w:val="000000"/>
          <w:kern w:val="3"/>
          <w:sz w:val="24"/>
          <w:szCs w:val="24"/>
          <w:lang w:eastAsia="zh-CN"/>
        </w:rPr>
        <w:t>communication by</w:t>
      </w:r>
      <w:r>
        <w:rPr>
          <w:rFonts w:ascii="Times New Roman" w:eastAsia="Times New Roman" w:hAnsi="Times New Roman" w:cs="Times New Roman"/>
          <w:bCs/>
          <w:color w:val="000000"/>
          <w:kern w:val="3"/>
          <w:sz w:val="24"/>
          <w:szCs w:val="24"/>
          <w:lang w:eastAsia="zh-CN"/>
        </w:rPr>
        <w:t xml:space="preserve"> which we engage throughout our life to produce an intentional environment that supports these same pathways of communication when we are limited by living in a less mobile, more restrictive if you will, locale.</w:t>
      </w:r>
      <w:r w:rsidR="00561617">
        <w:rPr>
          <w:rFonts w:ascii="Times New Roman" w:eastAsia="Times New Roman" w:hAnsi="Times New Roman" w:cs="Times New Roman"/>
          <w:bCs/>
          <w:color w:val="000000"/>
          <w:kern w:val="3"/>
          <w:sz w:val="24"/>
          <w:szCs w:val="24"/>
          <w:lang w:eastAsia="zh-CN"/>
        </w:rPr>
        <w:t xml:space="preserve">  Finally, we must create and support missing elements of situational awareness that we naturally loose </w:t>
      </w:r>
      <w:proofErr w:type="gramStart"/>
      <w:r w:rsidR="00561617">
        <w:rPr>
          <w:rFonts w:ascii="Times New Roman" w:eastAsia="Times New Roman" w:hAnsi="Times New Roman" w:cs="Times New Roman"/>
          <w:bCs/>
          <w:color w:val="000000"/>
          <w:kern w:val="3"/>
          <w:sz w:val="24"/>
          <w:szCs w:val="24"/>
          <w:lang w:eastAsia="zh-CN"/>
        </w:rPr>
        <w:t>as a consequence of</w:t>
      </w:r>
      <w:proofErr w:type="gramEnd"/>
      <w:r w:rsidR="00561617">
        <w:rPr>
          <w:rFonts w:ascii="Times New Roman" w:eastAsia="Times New Roman" w:hAnsi="Times New Roman" w:cs="Times New Roman"/>
          <w:bCs/>
          <w:color w:val="000000"/>
          <w:kern w:val="3"/>
          <w:sz w:val="24"/>
          <w:szCs w:val="24"/>
          <w:lang w:eastAsia="zh-CN"/>
        </w:rPr>
        <w:t xml:space="preserve"> aging (e.g., sense-losses of: short-term memory, processing speed in decision making, executive decision functions, auditory, haptic, etc.).</w:t>
      </w:r>
    </w:p>
    <w:p w:rsidR="00AC57D0" w:rsidRPr="00AA3DCE" w:rsidRDefault="00171CFA" w:rsidP="00AA3DCE">
      <w:pPr>
        <w:suppressAutoHyphens/>
        <w:autoSpaceDN w:val="0"/>
        <w:spacing w:after="0" w:line="240" w:lineRule="auto"/>
        <w:textAlignment w:val="baseline"/>
        <w:rPr>
          <w:rFonts w:ascii="Times New Roman" w:eastAsia="Times New Roman" w:hAnsi="Times New Roman" w:cs="Times New Roman"/>
          <w:bCs/>
          <w:color w:val="000000"/>
          <w:kern w:val="3"/>
          <w:sz w:val="24"/>
          <w:szCs w:val="24"/>
          <w:lang w:eastAsia="zh-CN"/>
        </w:rPr>
      </w:pPr>
      <w:r>
        <w:rPr>
          <w:rFonts w:ascii="Times New Roman" w:eastAsia="Times New Roman" w:hAnsi="Times New Roman" w:cs="Times New Roman"/>
          <w:bCs/>
          <w:color w:val="000000"/>
          <w:kern w:val="3"/>
          <w:sz w:val="24"/>
          <w:szCs w:val="24"/>
          <w:lang w:eastAsia="zh-CN"/>
        </w:rPr>
        <w:t xml:space="preserve"> </w:t>
      </w:r>
    </w:p>
    <w:p w:rsidR="00AC3E77" w:rsidRPr="007B4775" w:rsidRDefault="00C11587" w:rsidP="00AC57D0">
      <w:pPr>
        <w:rPr>
          <w:rFonts w:ascii="Times New Roman" w:eastAsia="Times New Roman" w:hAnsi="Times New Roman" w:cs="Times New Roman"/>
          <w:b/>
          <w:bCs/>
          <w:color w:val="000000"/>
          <w:kern w:val="3"/>
          <w:sz w:val="24"/>
          <w:szCs w:val="24"/>
          <w:lang w:eastAsia="zh-CN"/>
        </w:rPr>
      </w:pPr>
      <w:r w:rsidRPr="007B4775">
        <w:rPr>
          <w:rFonts w:ascii="Times New Roman" w:eastAsia="Times New Roman" w:hAnsi="Times New Roman" w:cs="Times New Roman"/>
          <w:b/>
          <w:bCs/>
          <w:color w:val="000000"/>
          <w:kern w:val="3"/>
          <w:sz w:val="24"/>
          <w:szCs w:val="24"/>
          <w:lang w:eastAsia="zh-CN"/>
        </w:rPr>
        <w:t xml:space="preserve">Program </w:t>
      </w:r>
      <w:r w:rsidR="00AC57D0" w:rsidRPr="007B4775">
        <w:rPr>
          <w:rFonts w:ascii="Times New Roman" w:eastAsia="Times New Roman" w:hAnsi="Times New Roman" w:cs="Times New Roman"/>
          <w:b/>
          <w:bCs/>
          <w:color w:val="000000"/>
          <w:kern w:val="3"/>
          <w:sz w:val="24"/>
          <w:szCs w:val="24"/>
          <w:lang w:eastAsia="zh-CN"/>
        </w:rPr>
        <w:t xml:space="preserve">Objectives </w:t>
      </w:r>
    </w:p>
    <w:p w:rsidR="00AC3E77" w:rsidRPr="00A62122" w:rsidRDefault="00AC3E77" w:rsidP="00AC57D0">
      <w:pPr>
        <w:rPr>
          <w:rFonts w:ascii="Times New Roman" w:eastAsia="Times New Roman" w:hAnsi="Times New Roman" w:cs="Times New Roman"/>
          <w:bCs/>
          <w:color w:val="000000"/>
          <w:kern w:val="3"/>
          <w:sz w:val="24"/>
          <w:szCs w:val="24"/>
          <w:lang w:eastAsia="zh-CN"/>
        </w:rPr>
      </w:pPr>
      <w:r w:rsidRPr="00A62122">
        <w:rPr>
          <w:rFonts w:ascii="Times New Roman" w:eastAsia="Times New Roman" w:hAnsi="Times New Roman" w:cs="Times New Roman"/>
          <w:bCs/>
          <w:color w:val="000000"/>
          <w:kern w:val="3"/>
          <w:sz w:val="24"/>
          <w:szCs w:val="24"/>
          <w:lang w:eastAsia="zh-CN"/>
        </w:rPr>
        <w:t xml:space="preserve">A </w:t>
      </w:r>
      <w:r w:rsidR="003A0C67" w:rsidRPr="00A62122">
        <w:rPr>
          <w:rFonts w:ascii="Times New Roman" w:eastAsia="Times New Roman" w:hAnsi="Times New Roman" w:cs="Times New Roman"/>
          <w:bCs/>
          <w:color w:val="000000"/>
          <w:kern w:val="3"/>
          <w:sz w:val="24"/>
          <w:szCs w:val="24"/>
          <w:lang w:eastAsia="zh-CN"/>
        </w:rPr>
        <w:t xml:space="preserve">conceptual </w:t>
      </w:r>
      <w:r w:rsidR="00367D33" w:rsidRPr="00A62122">
        <w:rPr>
          <w:rFonts w:ascii="Times New Roman" w:eastAsia="Times New Roman" w:hAnsi="Times New Roman" w:cs="Times New Roman"/>
          <w:bCs/>
          <w:color w:val="000000"/>
          <w:kern w:val="3"/>
          <w:sz w:val="24"/>
          <w:szCs w:val="24"/>
          <w:lang w:eastAsia="zh-CN"/>
        </w:rPr>
        <w:t xml:space="preserve">information processing </w:t>
      </w:r>
      <w:r w:rsidR="003A0C67" w:rsidRPr="00A62122">
        <w:rPr>
          <w:rFonts w:ascii="Times New Roman" w:eastAsia="Times New Roman" w:hAnsi="Times New Roman" w:cs="Times New Roman"/>
          <w:bCs/>
          <w:color w:val="000000"/>
          <w:kern w:val="3"/>
          <w:sz w:val="24"/>
          <w:szCs w:val="24"/>
          <w:lang w:eastAsia="zh-CN"/>
        </w:rPr>
        <w:t>model of aging-in-</w:t>
      </w:r>
      <w:r w:rsidRPr="00A62122">
        <w:rPr>
          <w:rFonts w:ascii="Times New Roman" w:eastAsia="Times New Roman" w:hAnsi="Times New Roman" w:cs="Times New Roman"/>
          <w:bCs/>
          <w:color w:val="000000"/>
          <w:kern w:val="3"/>
          <w:sz w:val="24"/>
          <w:szCs w:val="24"/>
          <w:lang w:eastAsia="zh-CN"/>
        </w:rPr>
        <w:t>place defines</w:t>
      </w:r>
      <w:r w:rsidR="00495566" w:rsidRPr="00A62122">
        <w:rPr>
          <w:rFonts w:ascii="Times New Roman" w:eastAsia="Times New Roman" w:hAnsi="Times New Roman" w:cs="Times New Roman"/>
          <w:bCs/>
          <w:color w:val="000000"/>
          <w:kern w:val="3"/>
          <w:sz w:val="24"/>
          <w:szCs w:val="24"/>
          <w:lang w:eastAsia="zh-CN"/>
        </w:rPr>
        <w:t xml:space="preserve"> pathways of communication</w:t>
      </w:r>
      <w:r w:rsidRPr="00A62122">
        <w:rPr>
          <w:rFonts w:ascii="Times New Roman" w:eastAsia="Times New Roman" w:hAnsi="Times New Roman" w:cs="Times New Roman"/>
          <w:bCs/>
          <w:color w:val="000000"/>
          <w:kern w:val="3"/>
          <w:sz w:val="24"/>
          <w:szCs w:val="24"/>
          <w:lang w:eastAsia="zh-CN"/>
        </w:rPr>
        <w:t xml:space="preserve"> </w:t>
      </w:r>
      <w:r w:rsidR="00281E35" w:rsidRPr="00A62122">
        <w:rPr>
          <w:rFonts w:ascii="Times New Roman" w:eastAsia="Times New Roman" w:hAnsi="Times New Roman" w:cs="Times New Roman"/>
          <w:bCs/>
          <w:color w:val="000000"/>
          <w:kern w:val="3"/>
          <w:sz w:val="24"/>
          <w:szCs w:val="24"/>
          <w:lang w:eastAsia="zh-CN"/>
        </w:rPr>
        <w:t xml:space="preserve">by which a </w:t>
      </w:r>
      <w:r w:rsidRPr="00A62122">
        <w:rPr>
          <w:rFonts w:ascii="Times New Roman" w:eastAsia="Times New Roman" w:hAnsi="Times New Roman" w:cs="Times New Roman"/>
          <w:bCs/>
          <w:color w:val="000000"/>
          <w:kern w:val="3"/>
          <w:sz w:val="24"/>
          <w:szCs w:val="24"/>
          <w:lang w:eastAsia="zh-CN"/>
        </w:rPr>
        <w:t xml:space="preserve">person </w:t>
      </w:r>
      <w:r w:rsidR="003A0C67" w:rsidRPr="00A62122">
        <w:rPr>
          <w:rFonts w:ascii="Times New Roman" w:eastAsia="Times New Roman" w:hAnsi="Times New Roman" w:cs="Times New Roman"/>
          <w:bCs/>
          <w:color w:val="000000"/>
          <w:kern w:val="3"/>
          <w:sz w:val="24"/>
          <w:szCs w:val="24"/>
          <w:lang w:eastAsia="zh-CN"/>
        </w:rPr>
        <w:t>engages in</w:t>
      </w:r>
      <w:r w:rsidR="007C203A" w:rsidRPr="00A62122">
        <w:rPr>
          <w:rFonts w:ascii="Times New Roman" w:eastAsia="Times New Roman" w:hAnsi="Times New Roman" w:cs="Times New Roman"/>
          <w:bCs/>
          <w:color w:val="000000"/>
          <w:kern w:val="3"/>
          <w:sz w:val="24"/>
          <w:szCs w:val="24"/>
          <w:lang w:eastAsia="zh-CN"/>
        </w:rPr>
        <w:t xml:space="preserve"> </w:t>
      </w:r>
      <w:r w:rsidRPr="00A62122">
        <w:rPr>
          <w:rFonts w:ascii="Times New Roman" w:eastAsia="Times New Roman" w:hAnsi="Times New Roman" w:cs="Times New Roman"/>
          <w:bCs/>
          <w:color w:val="000000"/>
          <w:kern w:val="3"/>
          <w:sz w:val="24"/>
          <w:szCs w:val="24"/>
          <w:lang w:eastAsia="zh-CN"/>
        </w:rPr>
        <w:t xml:space="preserve">activities </w:t>
      </w:r>
      <w:r w:rsidR="00367D33" w:rsidRPr="00A62122">
        <w:rPr>
          <w:rFonts w:ascii="Times New Roman" w:eastAsia="Times New Roman" w:hAnsi="Times New Roman" w:cs="Times New Roman"/>
          <w:bCs/>
          <w:color w:val="000000"/>
          <w:kern w:val="3"/>
          <w:sz w:val="24"/>
          <w:szCs w:val="24"/>
          <w:lang w:eastAsia="zh-CN"/>
        </w:rPr>
        <w:t>within the</w:t>
      </w:r>
      <w:r w:rsidRPr="00A62122">
        <w:rPr>
          <w:rFonts w:ascii="Times New Roman" w:eastAsia="Times New Roman" w:hAnsi="Times New Roman" w:cs="Times New Roman"/>
          <w:bCs/>
          <w:color w:val="000000"/>
          <w:kern w:val="3"/>
          <w:sz w:val="24"/>
          <w:szCs w:val="24"/>
          <w:lang w:eastAsia="zh-CN"/>
        </w:rPr>
        <w:t xml:space="preserve"> home</w:t>
      </w:r>
      <w:r w:rsidR="00495566" w:rsidRPr="00A62122">
        <w:rPr>
          <w:rFonts w:ascii="Times New Roman" w:eastAsia="Times New Roman" w:hAnsi="Times New Roman" w:cs="Times New Roman"/>
          <w:bCs/>
          <w:color w:val="000000"/>
          <w:kern w:val="3"/>
          <w:sz w:val="24"/>
          <w:szCs w:val="24"/>
          <w:lang w:eastAsia="zh-CN"/>
        </w:rPr>
        <w:t>.  These communication pathways occur by</w:t>
      </w:r>
      <w:r w:rsidR="003A0C67" w:rsidRPr="00A62122">
        <w:rPr>
          <w:rFonts w:ascii="Times New Roman" w:eastAsia="Times New Roman" w:hAnsi="Times New Roman" w:cs="Times New Roman"/>
          <w:bCs/>
          <w:color w:val="000000"/>
          <w:kern w:val="3"/>
          <w:sz w:val="24"/>
          <w:szCs w:val="24"/>
          <w:lang w:eastAsia="zh-CN"/>
        </w:rPr>
        <w:t xml:space="preserve"> discrete informational transfers from the external en</w:t>
      </w:r>
      <w:r w:rsidR="00495566" w:rsidRPr="00A62122">
        <w:rPr>
          <w:rFonts w:ascii="Times New Roman" w:eastAsia="Times New Roman" w:hAnsi="Times New Roman" w:cs="Times New Roman"/>
          <w:bCs/>
          <w:color w:val="000000"/>
          <w:kern w:val="3"/>
          <w:sz w:val="24"/>
          <w:szCs w:val="24"/>
          <w:lang w:eastAsia="zh-CN"/>
        </w:rPr>
        <w:t xml:space="preserve">vironment and </w:t>
      </w:r>
      <w:r w:rsidR="00891D66" w:rsidRPr="00A62122">
        <w:rPr>
          <w:rFonts w:ascii="Times New Roman" w:eastAsia="Times New Roman" w:hAnsi="Times New Roman" w:cs="Times New Roman"/>
          <w:bCs/>
          <w:color w:val="000000"/>
          <w:kern w:val="3"/>
          <w:sz w:val="24"/>
          <w:szCs w:val="24"/>
          <w:lang w:eastAsia="zh-CN"/>
        </w:rPr>
        <w:t xml:space="preserve">via </w:t>
      </w:r>
      <w:r w:rsidR="00495566" w:rsidRPr="00A62122">
        <w:rPr>
          <w:rFonts w:ascii="Times New Roman" w:eastAsia="Times New Roman" w:hAnsi="Times New Roman" w:cs="Times New Roman"/>
          <w:bCs/>
          <w:color w:val="000000"/>
          <w:kern w:val="3"/>
          <w:sz w:val="24"/>
          <w:szCs w:val="24"/>
          <w:lang w:eastAsia="zh-CN"/>
        </w:rPr>
        <w:t>communication</w:t>
      </w:r>
      <w:r w:rsidR="00891D66" w:rsidRPr="00A62122">
        <w:rPr>
          <w:rFonts w:ascii="Times New Roman" w:eastAsia="Times New Roman" w:hAnsi="Times New Roman" w:cs="Times New Roman"/>
          <w:bCs/>
          <w:color w:val="000000"/>
          <w:kern w:val="3"/>
          <w:sz w:val="24"/>
          <w:szCs w:val="24"/>
          <w:lang w:eastAsia="zh-CN"/>
        </w:rPr>
        <w:t>,</w:t>
      </w:r>
      <w:r w:rsidR="003A0C67" w:rsidRPr="00A62122">
        <w:rPr>
          <w:rFonts w:ascii="Times New Roman" w:eastAsia="Times New Roman" w:hAnsi="Times New Roman" w:cs="Times New Roman"/>
          <w:bCs/>
          <w:color w:val="000000"/>
          <w:kern w:val="3"/>
          <w:sz w:val="24"/>
          <w:szCs w:val="24"/>
          <w:lang w:eastAsia="zh-CN"/>
        </w:rPr>
        <w:t xml:space="preserve"> with</w:t>
      </w:r>
      <w:r w:rsidR="00891D66" w:rsidRPr="00A62122">
        <w:rPr>
          <w:rFonts w:ascii="Times New Roman" w:eastAsia="Times New Roman" w:hAnsi="Times New Roman" w:cs="Times New Roman"/>
          <w:bCs/>
          <w:color w:val="000000"/>
          <w:kern w:val="3"/>
          <w:sz w:val="24"/>
          <w:szCs w:val="24"/>
          <w:lang w:eastAsia="zh-CN"/>
        </w:rPr>
        <w:t>in</w:t>
      </w:r>
      <w:r w:rsidR="003A0C67" w:rsidRPr="00A62122">
        <w:rPr>
          <w:rFonts w:ascii="Times New Roman" w:eastAsia="Times New Roman" w:hAnsi="Times New Roman" w:cs="Times New Roman"/>
          <w:bCs/>
          <w:color w:val="000000"/>
          <w:kern w:val="3"/>
          <w:sz w:val="24"/>
          <w:szCs w:val="24"/>
          <w:lang w:eastAsia="zh-CN"/>
        </w:rPr>
        <w:t xml:space="preserve"> </w:t>
      </w:r>
      <w:r w:rsidR="00367D33" w:rsidRPr="00A62122">
        <w:rPr>
          <w:rFonts w:ascii="Times New Roman" w:eastAsia="Times New Roman" w:hAnsi="Times New Roman" w:cs="Times New Roman"/>
          <w:bCs/>
          <w:color w:val="000000"/>
          <w:kern w:val="3"/>
          <w:sz w:val="24"/>
          <w:szCs w:val="24"/>
          <w:lang w:eastAsia="zh-CN"/>
        </w:rPr>
        <w:t xml:space="preserve">the </w:t>
      </w:r>
      <w:r w:rsidR="003A0C67" w:rsidRPr="00A62122">
        <w:rPr>
          <w:rFonts w:ascii="Times New Roman" w:eastAsia="Times New Roman" w:hAnsi="Times New Roman" w:cs="Times New Roman"/>
          <w:bCs/>
          <w:color w:val="000000"/>
          <w:kern w:val="3"/>
          <w:sz w:val="24"/>
          <w:szCs w:val="24"/>
          <w:lang w:eastAsia="zh-CN"/>
        </w:rPr>
        <w:t xml:space="preserve">community of family and friends.  </w:t>
      </w:r>
      <w:r w:rsidRPr="00A62122">
        <w:rPr>
          <w:rFonts w:ascii="Times New Roman" w:eastAsia="Times New Roman" w:hAnsi="Times New Roman" w:cs="Times New Roman"/>
          <w:bCs/>
          <w:color w:val="000000"/>
          <w:kern w:val="3"/>
          <w:sz w:val="24"/>
          <w:szCs w:val="24"/>
          <w:lang w:eastAsia="zh-CN"/>
        </w:rPr>
        <w:t>The figure below illustrates this.</w:t>
      </w:r>
    </w:p>
    <w:p w:rsidR="00AC3E77" w:rsidRDefault="003A0C67" w:rsidP="00367D33">
      <w:pPr>
        <w:jc w:val="center"/>
      </w:pPr>
      <w:r>
        <w:object w:dxaOrig="6805" w:dyaOrig="6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8pt;height:340.8pt" o:ole="">
            <v:imagedata r:id="rId8" o:title=""/>
          </v:shape>
          <o:OLEObject Type="Embed" ProgID="Visio.Drawing.11" ShapeID="_x0000_i1025" DrawAspect="Content" ObjectID="_1567870558" r:id="rId9"/>
        </w:object>
      </w:r>
    </w:p>
    <w:p w:rsidR="002860C3" w:rsidRPr="007B4775" w:rsidRDefault="002860C3" w:rsidP="002860C3">
      <w:pPr>
        <w:rPr>
          <w:rFonts w:ascii="Times New Roman" w:eastAsia="Times New Roman" w:hAnsi="Times New Roman" w:cs="Times New Roman"/>
          <w:b/>
          <w:bCs/>
          <w:color w:val="000000"/>
          <w:kern w:val="3"/>
          <w:szCs w:val="24"/>
          <w:lang w:eastAsia="zh-CN"/>
        </w:rPr>
      </w:pPr>
      <w:r w:rsidRPr="007B4775">
        <w:rPr>
          <w:rFonts w:ascii="Times New Roman" w:hAnsi="Times New Roman" w:cs="Times New Roman"/>
        </w:rPr>
        <w:t xml:space="preserve">The objectives below </w:t>
      </w:r>
      <w:r w:rsidR="007B4775">
        <w:rPr>
          <w:rFonts w:ascii="Times New Roman" w:hAnsi="Times New Roman" w:cs="Times New Roman"/>
        </w:rPr>
        <w:t>take into account</w:t>
      </w:r>
      <w:r w:rsidRPr="007B4775">
        <w:rPr>
          <w:rFonts w:ascii="Times New Roman" w:hAnsi="Times New Roman" w:cs="Times New Roman"/>
        </w:rPr>
        <w:t xml:space="preserve"> each of the areas of function</w:t>
      </w:r>
      <w:r w:rsidR="00891D66" w:rsidRPr="007B4775">
        <w:rPr>
          <w:rFonts w:ascii="Times New Roman" w:hAnsi="Times New Roman" w:cs="Times New Roman"/>
        </w:rPr>
        <w:t>ality</w:t>
      </w:r>
      <w:r w:rsidRPr="007B4775">
        <w:rPr>
          <w:rFonts w:ascii="Times New Roman" w:hAnsi="Times New Roman" w:cs="Times New Roman"/>
        </w:rPr>
        <w:t xml:space="preserve"> involved in aging-in-place</w:t>
      </w:r>
      <w:r w:rsidR="00367D33" w:rsidRPr="007B4775">
        <w:rPr>
          <w:rFonts w:ascii="Times New Roman" w:hAnsi="Times New Roman" w:cs="Times New Roman"/>
        </w:rPr>
        <w:t>, illustrated above,</w:t>
      </w:r>
      <w:r w:rsidRPr="007B4775">
        <w:rPr>
          <w:rFonts w:ascii="Times New Roman" w:hAnsi="Times New Roman" w:cs="Times New Roman"/>
        </w:rPr>
        <w:t xml:space="preserve"> within the home environment.</w:t>
      </w:r>
    </w:p>
    <w:p w:rsidR="00AC57D0" w:rsidRPr="00AC57D0" w:rsidRDefault="00AC57D0" w:rsidP="00AC57D0">
      <w:pPr>
        <w:numPr>
          <w:ilvl w:val="0"/>
          <w:numId w:val="18"/>
        </w:numPr>
        <w:rPr>
          <w:rFonts w:ascii="Times New Roman" w:eastAsia="Times New Roman" w:hAnsi="Times New Roman" w:cs="Times New Roman"/>
          <w:bCs/>
          <w:color w:val="000000"/>
          <w:kern w:val="3"/>
          <w:szCs w:val="24"/>
          <w:lang w:eastAsia="zh-CN"/>
        </w:rPr>
      </w:pPr>
      <w:r w:rsidRPr="00AC57D0">
        <w:rPr>
          <w:rFonts w:ascii="Times New Roman" w:eastAsia="Times New Roman" w:hAnsi="Times New Roman" w:cs="Times New Roman"/>
          <w:bCs/>
          <w:color w:val="000000"/>
          <w:kern w:val="3"/>
          <w:szCs w:val="24"/>
          <w:lang w:eastAsia="zh-CN"/>
        </w:rPr>
        <w:t xml:space="preserve">Provide </w:t>
      </w:r>
      <w:r w:rsidR="00C11587">
        <w:rPr>
          <w:rFonts w:ascii="Times New Roman" w:eastAsia="Times New Roman" w:hAnsi="Times New Roman" w:cs="Times New Roman"/>
          <w:bCs/>
          <w:color w:val="000000"/>
          <w:kern w:val="3"/>
          <w:szCs w:val="24"/>
          <w:lang w:eastAsia="zh-CN"/>
        </w:rPr>
        <w:t xml:space="preserve">the </w:t>
      </w:r>
      <w:r w:rsidRPr="00AC57D0">
        <w:rPr>
          <w:rFonts w:ascii="Times New Roman" w:eastAsia="Times New Roman" w:hAnsi="Times New Roman" w:cs="Times New Roman"/>
          <w:bCs/>
          <w:color w:val="000000"/>
          <w:kern w:val="3"/>
          <w:szCs w:val="24"/>
          <w:lang w:eastAsia="zh-CN"/>
        </w:rPr>
        <w:t xml:space="preserve">continuing stimulation of face-to-face </w:t>
      </w:r>
      <w:r w:rsidR="00C11587">
        <w:rPr>
          <w:rFonts w:ascii="Times New Roman" w:eastAsia="Times New Roman" w:hAnsi="Times New Roman" w:cs="Times New Roman"/>
          <w:bCs/>
          <w:color w:val="000000"/>
          <w:kern w:val="3"/>
          <w:szCs w:val="24"/>
          <w:lang w:eastAsia="zh-CN"/>
        </w:rPr>
        <w:t xml:space="preserve">interaction </w:t>
      </w:r>
      <w:r w:rsidRPr="00AC57D0">
        <w:rPr>
          <w:rFonts w:ascii="Times New Roman" w:eastAsia="Times New Roman" w:hAnsi="Times New Roman" w:cs="Times New Roman"/>
          <w:bCs/>
          <w:color w:val="000000"/>
          <w:kern w:val="3"/>
          <w:szCs w:val="24"/>
          <w:lang w:eastAsia="zh-CN"/>
        </w:rPr>
        <w:t>via video communication with family and friends</w:t>
      </w:r>
      <w:r w:rsidRPr="00AC57D0">
        <w:rPr>
          <w:rFonts w:ascii="Times New Roman" w:eastAsia="Times New Roman" w:hAnsi="Times New Roman" w:cs="Times New Roman"/>
          <w:bCs/>
          <w:color w:val="000000"/>
          <w:kern w:val="3"/>
          <w:szCs w:val="24"/>
          <w:lang w:eastAsia="zh-CN"/>
        </w:rPr>
        <w:tab/>
      </w:r>
    </w:p>
    <w:p w:rsidR="00AC57D0" w:rsidRPr="00AC57D0" w:rsidRDefault="00C11587" w:rsidP="00AC57D0">
      <w:pPr>
        <w:numPr>
          <w:ilvl w:val="1"/>
          <w:numId w:val="18"/>
        </w:numPr>
        <w:rPr>
          <w:rFonts w:ascii="Times New Roman" w:eastAsia="Times New Roman" w:hAnsi="Times New Roman" w:cs="Times New Roman"/>
          <w:bCs/>
          <w:color w:val="000000"/>
          <w:kern w:val="3"/>
          <w:szCs w:val="24"/>
          <w:lang w:eastAsia="zh-CN"/>
        </w:rPr>
      </w:pPr>
      <w:r>
        <w:rPr>
          <w:rFonts w:ascii="Times New Roman" w:eastAsia="Times New Roman" w:hAnsi="Times New Roman" w:cs="Times New Roman"/>
          <w:bCs/>
          <w:color w:val="000000"/>
          <w:kern w:val="3"/>
          <w:szCs w:val="24"/>
          <w:lang w:eastAsia="zh-CN"/>
        </w:rPr>
        <w:t xml:space="preserve">Feeling of </w:t>
      </w:r>
      <w:r w:rsidR="00AC57D0" w:rsidRPr="00AC57D0">
        <w:rPr>
          <w:rFonts w:ascii="Times New Roman" w:eastAsia="Times New Roman" w:hAnsi="Times New Roman" w:cs="Times New Roman"/>
          <w:bCs/>
          <w:color w:val="000000"/>
          <w:kern w:val="3"/>
          <w:szCs w:val="24"/>
          <w:lang w:eastAsia="zh-CN"/>
        </w:rPr>
        <w:t>“</w:t>
      </w:r>
      <w:r>
        <w:rPr>
          <w:rFonts w:ascii="Times New Roman" w:eastAsia="Times New Roman" w:hAnsi="Times New Roman" w:cs="Times New Roman"/>
          <w:bCs/>
          <w:color w:val="000000"/>
          <w:kern w:val="3"/>
          <w:szCs w:val="24"/>
          <w:lang w:eastAsia="zh-CN"/>
        </w:rPr>
        <w:t>j</w:t>
      </w:r>
      <w:r w:rsidR="00AC57D0" w:rsidRPr="00AC57D0">
        <w:rPr>
          <w:rFonts w:ascii="Times New Roman" w:eastAsia="Times New Roman" w:hAnsi="Times New Roman" w:cs="Times New Roman"/>
          <w:bCs/>
          <w:color w:val="000000"/>
          <w:kern w:val="3"/>
          <w:szCs w:val="24"/>
          <w:lang w:eastAsia="zh-CN"/>
        </w:rPr>
        <w:t>ust around the corner” combats isolation and changes expectations</w:t>
      </w:r>
      <w:r>
        <w:rPr>
          <w:rFonts w:ascii="Times New Roman" w:eastAsia="Times New Roman" w:hAnsi="Times New Roman" w:cs="Times New Roman"/>
          <w:bCs/>
          <w:color w:val="000000"/>
          <w:kern w:val="3"/>
          <w:szCs w:val="24"/>
          <w:lang w:eastAsia="zh-CN"/>
        </w:rPr>
        <w:t>, a sense that</w:t>
      </w:r>
      <w:r w:rsidR="00891D66">
        <w:rPr>
          <w:rFonts w:ascii="Times New Roman" w:eastAsia="Times New Roman" w:hAnsi="Times New Roman" w:cs="Times New Roman"/>
          <w:bCs/>
          <w:color w:val="000000"/>
          <w:kern w:val="3"/>
          <w:szCs w:val="24"/>
          <w:lang w:eastAsia="zh-CN"/>
        </w:rPr>
        <w:t xml:space="preserve"> </w:t>
      </w:r>
      <w:r w:rsidR="00AC57D0" w:rsidRPr="00AC57D0">
        <w:rPr>
          <w:rFonts w:ascii="Times New Roman" w:eastAsia="Times New Roman" w:hAnsi="Times New Roman" w:cs="Times New Roman"/>
          <w:bCs/>
          <w:color w:val="000000"/>
          <w:kern w:val="3"/>
          <w:szCs w:val="24"/>
          <w:lang w:eastAsia="zh-CN"/>
        </w:rPr>
        <w:t>“my friends can stop by even though they are hundreds/thousands of miles away”</w:t>
      </w:r>
    </w:p>
    <w:p w:rsidR="00AC57D0" w:rsidRPr="00AC57D0" w:rsidRDefault="00AC57D0" w:rsidP="00AC57D0">
      <w:pPr>
        <w:numPr>
          <w:ilvl w:val="1"/>
          <w:numId w:val="18"/>
        </w:numPr>
        <w:rPr>
          <w:rFonts w:ascii="Times New Roman" w:eastAsia="Times New Roman" w:hAnsi="Times New Roman" w:cs="Times New Roman"/>
          <w:bCs/>
          <w:color w:val="000000"/>
          <w:kern w:val="3"/>
          <w:szCs w:val="24"/>
          <w:lang w:eastAsia="zh-CN"/>
        </w:rPr>
      </w:pPr>
      <w:r w:rsidRPr="00AC57D0">
        <w:rPr>
          <w:rFonts w:ascii="Times New Roman" w:eastAsia="Times New Roman" w:hAnsi="Times New Roman" w:cs="Times New Roman"/>
          <w:bCs/>
          <w:color w:val="000000"/>
          <w:kern w:val="3"/>
          <w:szCs w:val="24"/>
          <w:lang w:eastAsia="zh-CN"/>
        </w:rPr>
        <w:t>Impromptu conversations</w:t>
      </w:r>
      <w:r w:rsidR="00C11587">
        <w:rPr>
          <w:rFonts w:ascii="Times New Roman" w:eastAsia="Times New Roman" w:hAnsi="Times New Roman" w:cs="Times New Roman"/>
          <w:bCs/>
          <w:color w:val="000000"/>
          <w:kern w:val="3"/>
          <w:szCs w:val="24"/>
          <w:lang w:eastAsia="zh-CN"/>
        </w:rPr>
        <w:t xml:space="preserve"> are</w:t>
      </w:r>
      <w:r w:rsidRPr="00AC57D0">
        <w:rPr>
          <w:rFonts w:ascii="Times New Roman" w:eastAsia="Times New Roman" w:hAnsi="Times New Roman" w:cs="Times New Roman"/>
          <w:bCs/>
          <w:color w:val="000000"/>
          <w:kern w:val="3"/>
          <w:szCs w:val="24"/>
          <w:lang w:eastAsia="zh-CN"/>
        </w:rPr>
        <w:t xml:space="preserve"> possible</w:t>
      </w:r>
    </w:p>
    <w:p w:rsidR="00AC57D0" w:rsidRPr="00AC57D0" w:rsidRDefault="00AC57D0" w:rsidP="00AC57D0">
      <w:pPr>
        <w:numPr>
          <w:ilvl w:val="1"/>
          <w:numId w:val="18"/>
        </w:numPr>
        <w:rPr>
          <w:rFonts w:ascii="Times New Roman" w:eastAsia="Times New Roman" w:hAnsi="Times New Roman" w:cs="Times New Roman"/>
          <w:bCs/>
          <w:color w:val="000000"/>
          <w:kern w:val="3"/>
          <w:szCs w:val="24"/>
          <w:lang w:eastAsia="zh-CN"/>
        </w:rPr>
      </w:pPr>
      <w:r w:rsidRPr="00AC57D0">
        <w:rPr>
          <w:rFonts w:ascii="Times New Roman" w:eastAsia="Times New Roman" w:hAnsi="Times New Roman" w:cs="Times New Roman"/>
          <w:bCs/>
          <w:color w:val="000000"/>
          <w:kern w:val="3"/>
          <w:szCs w:val="24"/>
          <w:lang w:eastAsia="zh-CN"/>
        </w:rPr>
        <w:t>Advice seeking both from children and parents</w:t>
      </w:r>
    </w:p>
    <w:p w:rsidR="00AC57D0" w:rsidRPr="00AC57D0" w:rsidRDefault="00AC57D0" w:rsidP="00AC57D0">
      <w:pPr>
        <w:numPr>
          <w:ilvl w:val="1"/>
          <w:numId w:val="18"/>
        </w:numPr>
        <w:rPr>
          <w:rFonts w:ascii="Times New Roman" w:eastAsia="Times New Roman" w:hAnsi="Times New Roman" w:cs="Times New Roman"/>
          <w:bCs/>
          <w:color w:val="000000"/>
          <w:kern w:val="3"/>
          <w:szCs w:val="24"/>
          <w:lang w:eastAsia="zh-CN"/>
        </w:rPr>
      </w:pPr>
      <w:r w:rsidRPr="00AC57D0">
        <w:rPr>
          <w:rFonts w:ascii="Times New Roman" w:eastAsia="Times New Roman" w:hAnsi="Times New Roman" w:cs="Times New Roman"/>
          <w:bCs/>
          <w:color w:val="000000"/>
          <w:kern w:val="3"/>
          <w:szCs w:val="24"/>
          <w:lang w:eastAsia="zh-CN"/>
        </w:rPr>
        <w:t>Enriching day-to-day events</w:t>
      </w:r>
      <w:r w:rsidR="000F65DF">
        <w:rPr>
          <w:rFonts w:ascii="Times New Roman" w:eastAsia="Times New Roman" w:hAnsi="Times New Roman" w:cs="Times New Roman"/>
          <w:bCs/>
          <w:color w:val="000000"/>
          <w:kern w:val="3"/>
          <w:szCs w:val="24"/>
          <w:lang w:eastAsia="zh-CN"/>
        </w:rPr>
        <w:t xml:space="preserve"> and observations (e.g., </w:t>
      </w:r>
      <w:r w:rsidRPr="00AC57D0">
        <w:rPr>
          <w:rFonts w:ascii="Times New Roman" w:eastAsia="Times New Roman" w:hAnsi="Times New Roman" w:cs="Times New Roman"/>
          <w:bCs/>
          <w:color w:val="000000"/>
          <w:kern w:val="3"/>
          <w:szCs w:val="24"/>
          <w:lang w:eastAsia="zh-CN"/>
        </w:rPr>
        <w:t>“did you notice how cold it is out?”</w:t>
      </w:r>
      <w:r w:rsidR="00C11587">
        <w:rPr>
          <w:rFonts w:ascii="Times New Roman" w:eastAsia="Times New Roman" w:hAnsi="Times New Roman" w:cs="Times New Roman"/>
          <w:bCs/>
          <w:color w:val="000000"/>
          <w:kern w:val="3"/>
          <w:szCs w:val="24"/>
          <w:lang w:eastAsia="zh-CN"/>
        </w:rPr>
        <w:t xml:space="preserve"> or</w:t>
      </w:r>
      <w:r w:rsidR="00891D66">
        <w:rPr>
          <w:rFonts w:ascii="Times New Roman" w:eastAsia="Times New Roman" w:hAnsi="Times New Roman" w:cs="Times New Roman"/>
          <w:bCs/>
          <w:color w:val="000000"/>
          <w:kern w:val="3"/>
          <w:szCs w:val="24"/>
          <w:lang w:eastAsia="zh-CN"/>
        </w:rPr>
        <w:t xml:space="preserve"> </w:t>
      </w:r>
      <w:r w:rsidR="00C11587">
        <w:rPr>
          <w:rFonts w:ascii="Times New Roman" w:eastAsia="Times New Roman" w:hAnsi="Times New Roman" w:cs="Times New Roman"/>
          <w:bCs/>
          <w:color w:val="000000"/>
          <w:kern w:val="3"/>
          <w:szCs w:val="24"/>
          <w:lang w:eastAsia="zh-CN"/>
        </w:rPr>
        <w:t>“</w:t>
      </w:r>
      <w:r w:rsidRPr="00AC57D0">
        <w:rPr>
          <w:rFonts w:ascii="Times New Roman" w:eastAsia="Times New Roman" w:hAnsi="Times New Roman" w:cs="Times New Roman"/>
          <w:bCs/>
          <w:color w:val="000000"/>
          <w:kern w:val="3"/>
          <w:szCs w:val="24"/>
          <w:lang w:eastAsia="zh-CN"/>
        </w:rPr>
        <w:t>how about we cook a meal together?”</w:t>
      </w:r>
      <w:r w:rsidR="000F65DF">
        <w:rPr>
          <w:rFonts w:ascii="Times New Roman" w:eastAsia="Times New Roman" w:hAnsi="Times New Roman" w:cs="Times New Roman"/>
          <w:bCs/>
          <w:color w:val="000000"/>
          <w:kern w:val="3"/>
          <w:szCs w:val="24"/>
          <w:lang w:eastAsia="zh-CN"/>
        </w:rPr>
        <w:t>)</w:t>
      </w:r>
    </w:p>
    <w:p w:rsidR="00AC57D0" w:rsidRDefault="00AC57D0" w:rsidP="00AC57D0">
      <w:pPr>
        <w:numPr>
          <w:ilvl w:val="1"/>
          <w:numId w:val="18"/>
        </w:numPr>
        <w:rPr>
          <w:rFonts w:ascii="Times New Roman" w:eastAsia="Times New Roman" w:hAnsi="Times New Roman" w:cs="Times New Roman"/>
          <w:bCs/>
          <w:color w:val="000000"/>
          <w:kern w:val="3"/>
          <w:szCs w:val="24"/>
          <w:lang w:eastAsia="zh-CN"/>
        </w:rPr>
      </w:pPr>
      <w:r w:rsidRPr="00AC57D0">
        <w:rPr>
          <w:rFonts w:ascii="Times New Roman" w:eastAsia="Times New Roman" w:hAnsi="Times New Roman" w:cs="Times New Roman"/>
          <w:bCs/>
          <w:color w:val="000000"/>
          <w:kern w:val="3"/>
          <w:szCs w:val="24"/>
          <w:lang w:eastAsia="zh-CN"/>
        </w:rPr>
        <w:t>Continuous appraisal of mental status</w:t>
      </w:r>
    </w:p>
    <w:p w:rsidR="000F65DF" w:rsidRPr="00AC57D0" w:rsidRDefault="000F65DF" w:rsidP="000F65DF">
      <w:pPr>
        <w:numPr>
          <w:ilvl w:val="0"/>
          <w:numId w:val="18"/>
        </w:numPr>
        <w:rPr>
          <w:rFonts w:ascii="Times New Roman" w:eastAsia="Times New Roman" w:hAnsi="Times New Roman" w:cs="Times New Roman"/>
          <w:bCs/>
          <w:color w:val="000000"/>
          <w:kern w:val="3"/>
          <w:szCs w:val="24"/>
          <w:lang w:eastAsia="zh-CN"/>
        </w:rPr>
      </w:pPr>
      <w:r w:rsidRPr="00AC57D0">
        <w:rPr>
          <w:rFonts w:ascii="Times New Roman" w:eastAsia="Times New Roman" w:hAnsi="Times New Roman" w:cs="Times New Roman"/>
          <w:bCs/>
          <w:color w:val="000000"/>
          <w:kern w:val="3"/>
          <w:szCs w:val="24"/>
          <w:lang w:eastAsia="zh-CN"/>
        </w:rPr>
        <w:t>Create a seamless communication dialog with family and friends</w:t>
      </w:r>
    </w:p>
    <w:p w:rsidR="000F65DF" w:rsidRPr="00AC57D0" w:rsidRDefault="000F65DF" w:rsidP="000F65DF">
      <w:pPr>
        <w:numPr>
          <w:ilvl w:val="1"/>
          <w:numId w:val="18"/>
        </w:numPr>
        <w:rPr>
          <w:rFonts w:ascii="Times New Roman" w:eastAsia="Times New Roman" w:hAnsi="Times New Roman" w:cs="Times New Roman"/>
          <w:bCs/>
          <w:color w:val="000000"/>
          <w:kern w:val="3"/>
          <w:szCs w:val="24"/>
          <w:lang w:eastAsia="zh-CN"/>
        </w:rPr>
      </w:pPr>
      <w:r w:rsidRPr="00AC57D0">
        <w:rPr>
          <w:rFonts w:ascii="Times New Roman" w:eastAsia="Times New Roman" w:hAnsi="Times New Roman" w:cs="Times New Roman"/>
          <w:bCs/>
          <w:color w:val="000000"/>
          <w:kern w:val="3"/>
          <w:szCs w:val="24"/>
          <w:lang w:eastAsia="zh-CN"/>
        </w:rPr>
        <w:t xml:space="preserve">Lower technology threshold </w:t>
      </w:r>
      <w:r>
        <w:rPr>
          <w:rFonts w:ascii="Times New Roman" w:eastAsia="Times New Roman" w:hAnsi="Times New Roman" w:cs="Times New Roman"/>
          <w:bCs/>
          <w:color w:val="000000"/>
          <w:kern w:val="3"/>
          <w:szCs w:val="24"/>
          <w:lang w:eastAsia="zh-CN"/>
        </w:rPr>
        <w:t xml:space="preserve">would allow parents to </w:t>
      </w:r>
      <w:r w:rsidRPr="00AC57D0">
        <w:rPr>
          <w:rFonts w:ascii="Times New Roman" w:eastAsia="Times New Roman" w:hAnsi="Times New Roman" w:cs="Times New Roman"/>
          <w:bCs/>
          <w:color w:val="000000"/>
          <w:kern w:val="3"/>
          <w:szCs w:val="24"/>
          <w:lang w:eastAsia="zh-CN"/>
        </w:rPr>
        <w:t>make and receive video/voice calls that achieve reliable contact</w:t>
      </w:r>
    </w:p>
    <w:p w:rsidR="000F65DF" w:rsidRPr="00AC57D0" w:rsidRDefault="000F65DF" w:rsidP="000F65DF">
      <w:pPr>
        <w:numPr>
          <w:ilvl w:val="1"/>
          <w:numId w:val="18"/>
        </w:numPr>
        <w:rPr>
          <w:rFonts w:ascii="Times New Roman" w:eastAsia="Times New Roman" w:hAnsi="Times New Roman" w:cs="Times New Roman"/>
          <w:bCs/>
          <w:color w:val="000000"/>
          <w:kern w:val="3"/>
          <w:szCs w:val="24"/>
          <w:lang w:eastAsia="zh-CN"/>
        </w:rPr>
      </w:pPr>
      <w:r>
        <w:rPr>
          <w:rFonts w:ascii="Times New Roman" w:eastAsia="Times New Roman" w:hAnsi="Times New Roman" w:cs="Times New Roman"/>
          <w:bCs/>
          <w:color w:val="000000"/>
          <w:kern w:val="3"/>
          <w:szCs w:val="24"/>
          <w:lang w:eastAsia="zh-CN"/>
        </w:rPr>
        <w:lastRenderedPageBreak/>
        <w:t>A</w:t>
      </w:r>
      <w:r w:rsidRPr="00AC57D0">
        <w:rPr>
          <w:rFonts w:ascii="Times New Roman" w:eastAsia="Times New Roman" w:hAnsi="Times New Roman" w:cs="Times New Roman"/>
          <w:bCs/>
          <w:color w:val="000000"/>
          <w:kern w:val="3"/>
          <w:szCs w:val="24"/>
          <w:lang w:eastAsia="zh-CN"/>
        </w:rPr>
        <w:t xml:space="preserve"> ubiquitous consistent interactive display throughout the home </w:t>
      </w:r>
      <w:r>
        <w:rPr>
          <w:rFonts w:ascii="Times New Roman" w:eastAsia="Times New Roman" w:hAnsi="Times New Roman" w:cs="Times New Roman"/>
          <w:bCs/>
          <w:color w:val="000000"/>
          <w:kern w:val="3"/>
          <w:szCs w:val="24"/>
          <w:lang w:eastAsia="zh-CN"/>
        </w:rPr>
        <w:t>would</w:t>
      </w:r>
      <w:r w:rsidRPr="00AC57D0">
        <w:rPr>
          <w:rFonts w:ascii="Times New Roman" w:eastAsia="Times New Roman" w:hAnsi="Times New Roman" w:cs="Times New Roman"/>
          <w:bCs/>
          <w:color w:val="000000"/>
          <w:kern w:val="3"/>
          <w:szCs w:val="24"/>
          <w:lang w:eastAsia="zh-CN"/>
        </w:rPr>
        <w:t xml:space="preserve"> respect personal privacy and promote mutual trust </w:t>
      </w:r>
      <w:r>
        <w:rPr>
          <w:rFonts w:ascii="Times New Roman" w:eastAsia="Times New Roman" w:hAnsi="Times New Roman" w:cs="Times New Roman"/>
          <w:bCs/>
          <w:color w:val="000000"/>
          <w:kern w:val="3"/>
          <w:szCs w:val="24"/>
          <w:lang w:eastAsia="zh-CN"/>
        </w:rPr>
        <w:t>between parents and children</w:t>
      </w:r>
    </w:p>
    <w:p w:rsidR="00AC57D0" w:rsidRPr="00AC57D0" w:rsidRDefault="00AC57D0" w:rsidP="00AC57D0">
      <w:pPr>
        <w:numPr>
          <w:ilvl w:val="0"/>
          <w:numId w:val="18"/>
        </w:numPr>
        <w:rPr>
          <w:rFonts w:ascii="Times New Roman" w:eastAsia="Times New Roman" w:hAnsi="Times New Roman" w:cs="Times New Roman"/>
          <w:bCs/>
          <w:color w:val="000000"/>
          <w:kern w:val="3"/>
          <w:szCs w:val="24"/>
          <w:lang w:eastAsia="zh-CN"/>
        </w:rPr>
      </w:pPr>
      <w:r w:rsidRPr="00AC57D0">
        <w:rPr>
          <w:rFonts w:ascii="Times New Roman" w:eastAsia="Times New Roman" w:hAnsi="Times New Roman" w:cs="Times New Roman"/>
          <w:bCs/>
          <w:color w:val="000000"/>
          <w:kern w:val="3"/>
          <w:szCs w:val="24"/>
          <w:lang w:eastAsia="zh-CN"/>
        </w:rPr>
        <w:t>Provide remote training</w:t>
      </w:r>
      <w:ins w:id="0" w:author="Jeff Gerth" w:date="2017-09-25T18:49:00Z">
        <w:r w:rsidR="00D06FD7">
          <w:rPr>
            <w:rFonts w:ascii="Times New Roman" w:eastAsia="Times New Roman" w:hAnsi="Times New Roman" w:cs="Times New Roman"/>
            <w:bCs/>
            <w:color w:val="000000"/>
            <w:kern w:val="3"/>
            <w:szCs w:val="24"/>
            <w:lang w:eastAsia="zh-CN"/>
          </w:rPr>
          <w:t>/retraining</w:t>
        </w:r>
      </w:ins>
      <w:r w:rsidRPr="00AC57D0">
        <w:rPr>
          <w:rFonts w:ascii="Times New Roman" w:eastAsia="Times New Roman" w:hAnsi="Times New Roman" w:cs="Times New Roman"/>
          <w:bCs/>
          <w:color w:val="000000"/>
          <w:kern w:val="3"/>
          <w:szCs w:val="24"/>
          <w:lang w:eastAsia="zh-CN"/>
        </w:rPr>
        <w:t xml:space="preserve"> and development of skills for activities of daily living</w:t>
      </w:r>
      <w:r w:rsidR="00C11587">
        <w:rPr>
          <w:rFonts w:ascii="Times New Roman" w:eastAsia="Times New Roman" w:hAnsi="Times New Roman" w:cs="Times New Roman"/>
          <w:bCs/>
          <w:color w:val="000000"/>
          <w:kern w:val="3"/>
          <w:szCs w:val="24"/>
          <w:lang w:eastAsia="zh-CN"/>
        </w:rPr>
        <w:t>, as well as social sharing</w:t>
      </w:r>
    </w:p>
    <w:p w:rsidR="00AC57D0" w:rsidRPr="00AC57D0" w:rsidRDefault="00C11587" w:rsidP="00AC57D0">
      <w:pPr>
        <w:numPr>
          <w:ilvl w:val="1"/>
          <w:numId w:val="18"/>
        </w:numPr>
        <w:rPr>
          <w:rFonts w:ascii="Times New Roman" w:eastAsia="Times New Roman" w:hAnsi="Times New Roman" w:cs="Times New Roman"/>
          <w:bCs/>
          <w:color w:val="000000"/>
          <w:kern w:val="3"/>
          <w:szCs w:val="24"/>
          <w:lang w:eastAsia="zh-CN"/>
        </w:rPr>
      </w:pPr>
      <w:r>
        <w:rPr>
          <w:rFonts w:ascii="Times New Roman" w:eastAsia="Times New Roman" w:hAnsi="Times New Roman" w:cs="Times New Roman"/>
          <w:bCs/>
          <w:color w:val="000000"/>
          <w:kern w:val="3"/>
          <w:szCs w:val="24"/>
          <w:lang w:eastAsia="zh-CN"/>
        </w:rPr>
        <w:t>Parents may need training in basic cooking techniques</w:t>
      </w:r>
    </w:p>
    <w:p w:rsidR="00AC57D0" w:rsidRPr="00AC57D0" w:rsidRDefault="00C11587" w:rsidP="00AC57D0">
      <w:pPr>
        <w:numPr>
          <w:ilvl w:val="1"/>
          <w:numId w:val="18"/>
        </w:numPr>
        <w:rPr>
          <w:rFonts w:ascii="Times New Roman" w:eastAsia="Times New Roman" w:hAnsi="Times New Roman" w:cs="Times New Roman"/>
          <w:bCs/>
          <w:color w:val="000000"/>
          <w:kern w:val="3"/>
          <w:szCs w:val="24"/>
          <w:lang w:eastAsia="zh-CN"/>
        </w:rPr>
      </w:pPr>
      <w:r>
        <w:rPr>
          <w:rFonts w:ascii="Times New Roman" w:eastAsia="Times New Roman" w:hAnsi="Times New Roman" w:cs="Times New Roman"/>
          <w:bCs/>
          <w:color w:val="000000"/>
          <w:kern w:val="3"/>
          <w:szCs w:val="24"/>
          <w:lang w:eastAsia="zh-CN"/>
        </w:rPr>
        <w:t>Parent</w:t>
      </w:r>
      <w:r w:rsidR="000F65DF">
        <w:rPr>
          <w:rFonts w:ascii="Times New Roman" w:eastAsia="Times New Roman" w:hAnsi="Times New Roman" w:cs="Times New Roman"/>
          <w:bCs/>
          <w:color w:val="000000"/>
          <w:kern w:val="3"/>
          <w:szCs w:val="24"/>
          <w:lang w:eastAsia="zh-CN"/>
        </w:rPr>
        <w:t>s</w:t>
      </w:r>
      <w:r>
        <w:rPr>
          <w:rFonts w:ascii="Times New Roman" w:eastAsia="Times New Roman" w:hAnsi="Times New Roman" w:cs="Times New Roman"/>
          <w:bCs/>
          <w:color w:val="000000"/>
          <w:kern w:val="3"/>
          <w:szCs w:val="24"/>
          <w:lang w:eastAsia="zh-CN"/>
        </w:rPr>
        <w:t xml:space="preserve"> and children may</w:t>
      </w:r>
      <w:r w:rsidR="00AC57D0" w:rsidRPr="00AC57D0">
        <w:rPr>
          <w:rFonts w:ascii="Times New Roman" w:eastAsia="Times New Roman" w:hAnsi="Times New Roman" w:cs="Times New Roman"/>
          <w:bCs/>
          <w:color w:val="000000"/>
          <w:kern w:val="3"/>
          <w:szCs w:val="24"/>
          <w:lang w:eastAsia="zh-CN"/>
        </w:rPr>
        <w:t xml:space="preserve"> </w:t>
      </w:r>
      <w:r>
        <w:rPr>
          <w:rFonts w:ascii="Times New Roman" w:eastAsia="Times New Roman" w:hAnsi="Times New Roman" w:cs="Times New Roman"/>
          <w:bCs/>
          <w:color w:val="000000"/>
          <w:kern w:val="3"/>
          <w:szCs w:val="24"/>
          <w:lang w:eastAsia="zh-CN"/>
        </w:rPr>
        <w:t>s</w:t>
      </w:r>
      <w:r w:rsidR="00AC57D0" w:rsidRPr="00AC57D0">
        <w:rPr>
          <w:rFonts w:ascii="Times New Roman" w:eastAsia="Times New Roman" w:hAnsi="Times New Roman" w:cs="Times New Roman"/>
          <w:bCs/>
          <w:color w:val="000000"/>
          <w:kern w:val="3"/>
          <w:szCs w:val="24"/>
          <w:lang w:eastAsia="zh-CN"/>
        </w:rPr>
        <w:t>et</w:t>
      </w:r>
      <w:r>
        <w:rPr>
          <w:rFonts w:ascii="Times New Roman" w:eastAsia="Times New Roman" w:hAnsi="Times New Roman" w:cs="Times New Roman"/>
          <w:bCs/>
          <w:color w:val="000000"/>
          <w:kern w:val="3"/>
          <w:szCs w:val="24"/>
          <w:lang w:eastAsia="zh-CN"/>
        </w:rPr>
        <w:t xml:space="preserve"> up</w:t>
      </w:r>
      <w:r w:rsidR="00AC57D0" w:rsidRPr="00AC57D0">
        <w:rPr>
          <w:rFonts w:ascii="Times New Roman" w:eastAsia="Times New Roman" w:hAnsi="Times New Roman" w:cs="Times New Roman"/>
          <w:bCs/>
          <w:color w:val="000000"/>
          <w:kern w:val="3"/>
          <w:szCs w:val="24"/>
          <w:lang w:eastAsia="zh-CN"/>
        </w:rPr>
        <w:t xml:space="preserve"> the TV to watch a show together</w:t>
      </w:r>
    </w:p>
    <w:p w:rsidR="00AC57D0" w:rsidRDefault="00C11587" w:rsidP="00AC57D0">
      <w:pPr>
        <w:numPr>
          <w:ilvl w:val="1"/>
          <w:numId w:val="18"/>
        </w:numPr>
        <w:rPr>
          <w:ins w:id="1" w:author="Jeff Gerth" w:date="2017-09-25T18:46:00Z"/>
          <w:rFonts w:ascii="Times New Roman" w:eastAsia="Times New Roman" w:hAnsi="Times New Roman" w:cs="Times New Roman"/>
          <w:bCs/>
          <w:color w:val="000000"/>
          <w:kern w:val="3"/>
          <w:szCs w:val="24"/>
          <w:lang w:eastAsia="zh-CN"/>
        </w:rPr>
      </w:pPr>
      <w:r>
        <w:rPr>
          <w:rFonts w:ascii="Times New Roman" w:eastAsia="Times New Roman" w:hAnsi="Times New Roman" w:cs="Times New Roman"/>
          <w:bCs/>
          <w:color w:val="000000"/>
          <w:kern w:val="3"/>
          <w:szCs w:val="24"/>
          <w:lang w:eastAsia="zh-CN"/>
        </w:rPr>
        <w:t>Children might assist parents in b</w:t>
      </w:r>
      <w:r w:rsidR="00AC57D0" w:rsidRPr="00AC57D0">
        <w:rPr>
          <w:rFonts w:ascii="Times New Roman" w:eastAsia="Times New Roman" w:hAnsi="Times New Roman" w:cs="Times New Roman"/>
          <w:bCs/>
          <w:color w:val="000000"/>
          <w:kern w:val="3"/>
          <w:szCs w:val="24"/>
          <w:lang w:eastAsia="zh-CN"/>
        </w:rPr>
        <w:t>rows</w:t>
      </w:r>
      <w:r>
        <w:rPr>
          <w:rFonts w:ascii="Times New Roman" w:eastAsia="Times New Roman" w:hAnsi="Times New Roman" w:cs="Times New Roman"/>
          <w:bCs/>
          <w:color w:val="000000"/>
          <w:kern w:val="3"/>
          <w:szCs w:val="24"/>
          <w:lang w:eastAsia="zh-CN"/>
        </w:rPr>
        <w:t>ing</w:t>
      </w:r>
      <w:r w:rsidR="00AC57D0" w:rsidRPr="00AC57D0">
        <w:rPr>
          <w:rFonts w:ascii="Times New Roman" w:eastAsia="Times New Roman" w:hAnsi="Times New Roman" w:cs="Times New Roman"/>
          <w:bCs/>
          <w:color w:val="000000"/>
          <w:kern w:val="3"/>
          <w:szCs w:val="24"/>
          <w:lang w:eastAsia="zh-CN"/>
        </w:rPr>
        <w:t xml:space="preserve"> the internet for topics of interest – develop </w:t>
      </w:r>
      <w:r w:rsidR="00891D66">
        <w:rPr>
          <w:rFonts w:ascii="Times New Roman" w:eastAsia="Times New Roman" w:hAnsi="Times New Roman" w:cs="Times New Roman"/>
          <w:bCs/>
          <w:color w:val="000000"/>
          <w:kern w:val="3"/>
          <w:szCs w:val="24"/>
          <w:lang w:eastAsia="zh-CN"/>
        </w:rPr>
        <w:t xml:space="preserve">the skills to seek </w:t>
      </w:r>
      <w:r w:rsidR="00AC57D0" w:rsidRPr="00AC57D0">
        <w:rPr>
          <w:rFonts w:ascii="Times New Roman" w:eastAsia="Times New Roman" w:hAnsi="Times New Roman" w:cs="Times New Roman"/>
          <w:bCs/>
          <w:color w:val="000000"/>
          <w:kern w:val="3"/>
          <w:szCs w:val="24"/>
          <w:lang w:eastAsia="zh-CN"/>
        </w:rPr>
        <w:t>information</w:t>
      </w:r>
    </w:p>
    <w:p w:rsidR="00D06FD7" w:rsidRPr="00AC57D0" w:rsidRDefault="00D06FD7" w:rsidP="00AC57D0">
      <w:pPr>
        <w:numPr>
          <w:ilvl w:val="1"/>
          <w:numId w:val="18"/>
        </w:numPr>
        <w:rPr>
          <w:rFonts w:ascii="Times New Roman" w:eastAsia="Times New Roman" w:hAnsi="Times New Roman" w:cs="Times New Roman"/>
          <w:bCs/>
          <w:color w:val="000000"/>
          <w:kern w:val="3"/>
          <w:szCs w:val="24"/>
          <w:lang w:eastAsia="zh-CN"/>
        </w:rPr>
      </w:pPr>
      <w:ins w:id="2" w:author="Jeff Gerth" w:date="2017-09-25T18:46:00Z">
        <w:r>
          <w:rPr>
            <w:rFonts w:ascii="Times New Roman" w:eastAsia="Times New Roman" w:hAnsi="Times New Roman" w:cs="Times New Roman"/>
            <w:bCs/>
            <w:color w:val="000000"/>
            <w:kern w:val="3"/>
            <w:szCs w:val="24"/>
            <w:lang w:eastAsia="zh-CN"/>
          </w:rPr>
          <w:t xml:space="preserve">Loved ones may need retraining in previously mastered </w:t>
        </w:r>
      </w:ins>
      <w:ins w:id="3" w:author="Jeff Gerth" w:date="2017-09-25T18:47:00Z">
        <w:r>
          <w:rPr>
            <w:rFonts w:ascii="Times New Roman" w:eastAsia="Times New Roman" w:hAnsi="Times New Roman" w:cs="Times New Roman"/>
            <w:bCs/>
            <w:color w:val="000000"/>
            <w:kern w:val="3"/>
            <w:szCs w:val="24"/>
            <w:lang w:eastAsia="zh-CN"/>
          </w:rPr>
          <w:t xml:space="preserve">skills (i.e., forget how to use microwave, </w:t>
        </w:r>
      </w:ins>
      <w:ins w:id="4" w:author="Jeff Gerth" w:date="2017-09-25T18:48:00Z">
        <w:r>
          <w:rPr>
            <w:rFonts w:ascii="Times New Roman" w:eastAsia="Times New Roman" w:hAnsi="Times New Roman" w:cs="Times New Roman"/>
            <w:bCs/>
            <w:color w:val="000000"/>
            <w:kern w:val="3"/>
            <w:szCs w:val="24"/>
            <w:lang w:eastAsia="zh-CN"/>
          </w:rPr>
          <w:t>forget order / tasks involved in hygiene</w:t>
        </w:r>
      </w:ins>
      <w:ins w:id="5" w:author="Jeff Gerth" w:date="2017-09-25T18:49:00Z">
        <w:r>
          <w:rPr>
            <w:rFonts w:ascii="Times New Roman" w:eastAsia="Times New Roman" w:hAnsi="Times New Roman" w:cs="Times New Roman"/>
            <w:bCs/>
            <w:color w:val="000000"/>
            <w:kern w:val="3"/>
            <w:szCs w:val="24"/>
            <w:lang w:eastAsia="zh-CN"/>
          </w:rPr>
          <w:t>; selecting clothes to wear)</w:t>
        </w:r>
      </w:ins>
      <w:bookmarkStart w:id="6" w:name="_GoBack"/>
      <w:bookmarkEnd w:id="6"/>
      <w:ins w:id="7" w:author="Jeff Gerth" w:date="2017-09-25T18:48:00Z">
        <w:r>
          <w:rPr>
            <w:rFonts w:ascii="Times New Roman" w:eastAsia="Times New Roman" w:hAnsi="Times New Roman" w:cs="Times New Roman"/>
            <w:bCs/>
            <w:color w:val="000000"/>
            <w:kern w:val="3"/>
            <w:szCs w:val="24"/>
            <w:lang w:eastAsia="zh-CN"/>
          </w:rPr>
          <w:t xml:space="preserve"> </w:t>
        </w:r>
      </w:ins>
    </w:p>
    <w:p w:rsidR="00AC57D0" w:rsidRPr="00AC57D0" w:rsidRDefault="00AC57D0" w:rsidP="00AC57D0">
      <w:pPr>
        <w:numPr>
          <w:ilvl w:val="0"/>
          <w:numId w:val="18"/>
        </w:numPr>
        <w:rPr>
          <w:rFonts w:ascii="Times New Roman" w:eastAsia="Times New Roman" w:hAnsi="Times New Roman" w:cs="Times New Roman"/>
          <w:bCs/>
          <w:color w:val="000000"/>
          <w:kern w:val="3"/>
          <w:szCs w:val="24"/>
          <w:lang w:eastAsia="zh-CN"/>
        </w:rPr>
      </w:pPr>
      <w:r w:rsidRPr="00AC57D0">
        <w:rPr>
          <w:rFonts w:ascii="Times New Roman" w:eastAsia="Times New Roman" w:hAnsi="Times New Roman" w:cs="Times New Roman"/>
          <w:bCs/>
          <w:color w:val="000000"/>
          <w:kern w:val="3"/>
          <w:szCs w:val="24"/>
          <w:lang w:eastAsia="zh-CN"/>
        </w:rPr>
        <w:t>Promote safety</w:t>
      </w:r>
    </w:p>
    <w:p w:rsidR="00AC57D0" w:rsidRPr="00AC57D0" w:rsidRDefault="00AC57D0" w:rsidP="00AC57D0">
      <w:pPr>
        <w:numPr>
          <w:ilvl w:val="1"/>
          <w:numId w:val="18"/>
        </w:numPr>
        <w:rPr>
          <w:rFonts w:ascii="Times New Roman" w:eastAsia="Times New Roman" w:hAnsi="Times New Roman" w:cs="Times New Roman"/>
          <w:bCs/>
          <w:color w:val="000000"/>
          <w:kern w:val="3"/>
          <w:szCs w:val="24"/>
          <w:lang w:eastAsia="zh-CN"/>
        </w:rPr>
      </w:pPr>
      <w:r w:rsidRPr="00AC57D0">
        <w:rPr>
          <w:rFonts w:ascii="Times New Roman" w:eastAsia="Times New Roman" w:hAnsi="Times New Roman" w:cs="Times New Roman"/>
          <w:bCs/>
          <w:color w:val="000000"/>
          <w:kern w:val="3"/>
          <w:szCs w:val="24"/>
          <w:lang w:eastAsia="zh-CN"/>
        </w:rPr>
        <w:t xml:space="preserve">Higher fidelity fall detection </w:t>
      </w:r>
      <w:r w:rsidR="00C11587">
        <w:rPr>
          <w:rFonts w:ascii="Times New Roman" w:eastAsia="Times New Roman" w:hAnsi="Times New Roman" w:cs="Times New Roman"/>
          <w:bCs/>
          <w:color w:val="000000"/>
          <w:kern w:val="3"/>
          <w:szCs w:val="24"/>
          <w:lang w:eastAsia="zh-CN"/>
        </w:rPr>
        <w:t xml:space="preserve">can </w:t>
      </w:r>
      <w:r w:rsidRPr="00AC57D0">
        <w:rPr>
          <w:rFonts w:ascii="Times New Roman" w:eastAsia="Times New Roman" w:hAnsi="Times New Roman" w:cs="Times New Roman"/>
          <w:bCs/>
          <w:color w:val="000000"/>
          <w:kern w:val="3"/>
          <w:szCs w:val="24"/>
          <w:lang w:eastAsia="zh-CN"/>
        </w:rPr>
        <w:t xml:space="preserve">combine home location / visual check and off-the-shelf fall detection systems (e.g., Philips </w:t>
      </w:r>
      <w:r w:rsidR="0023305B">
        <w:rPr>
          <w:rFonts w:ascii="Times New Roman" w:eastAsia="Times New Roman" w:hAnsi="Times New Roman" w:cs="Times New Roman"/>
          <w:bCs/>
          <w:color w:val="000000"/>
          <w:kern w:val="3"/>
          <w:szCs w:val="24"/>
          <w:lang w:eastAsia="zh-CN"/>
        </w:rPr>
        <w:t>Lifeline)</w:t>
      </w:r>
    </w:p>
    <w:p w:rsidR="00AC57D0" w:rsidRPr="00A62122" w:rsidRDefault="00AC57D0" w:rsidP="00AC57D0">
      <w:pPr>
        <w:numPr>
          <w:ilvl w:val="1"/>
          <w:numId w:val="18"/>
        </w:numPr>
        <w:rPr>
          <w:rFonts w:ascii="Times New Roman" w:eastAsia="Times New Roman" w:hAnsi="Times New Roman" w:cs="Times New Roman"/>
          <w:bCs/>
          <w:color w:val="000000"/>
          <w:kern w:val="3"/>
          <w:szCs w:val="24"/>
          <w:lang w:eastAsia="zh-CN"/>
        </w:rPr>
      </w:pPr>
      <w:r w:rsidRPr="00A62122">
        <w:rPr>
          <w:rFonts w:ascii="Times New Roman" w:eastAsia="Times New Roman" w:hAnsi="Times New Roman" w:cs="Times New Roman"/>
          <w:bCs/>
          <w:color w:val="000000"/>
          <w:kern w:val="3"/>
          <w:szCs w:val="24"/>
          <w:lang w:eastAsia="zh-CN"/>
        </w:rPr>
        <w:t>Interven</w:t>
      </w:r>
      <w:r w:rsidR="00C11587" w:rsidRPr="00A62122">
        <w:rPr>
          <w:rFonts w:ascii="Times New Roman" w:eastAsia="Times New Roman" w:hAnsi="Times New Roman" w:cs="Times New Roman"/>
          <w:bCs/>
          <w:color w:val="000000"/>
          <w:kern w:val="3"/>
          <w:szCs w:val="24"/>
          <w:lang w:eastAsia="zh-CN"/>
        </w:rPr>
        <w:t>tion</w:t>
      </w:r>
      <w:r w:rsidRPr="00A62122">
        <w:rPr>
          <w:rFonts w:ascii="Times New Roman" w:eastAsia="Times New Roman" w:hAnsi="Times New Roman" w:cs="Times New Roman"/>
          <w:bCs/>
          <w:color w:val="000000"/>
          <w:kern w:val="3"/>
          <w:szCs w:val="24"/>
          <w:lang w:eastAsia="zh-CN"/>
        </w:rPr>
        <w:t xml:space="preserve"> in potentially hazardous situations </w:t>
      </w:r>
    </w:p>
    <w:p w:rsidR="00AC57D0" w:rsidRPr="00A62122" w:rsidRDefault="00AC57D0" w:rsidP="00AC57D0">
      <w:pPr>
        <w:numPr>
          <w:ilvl w:val="2"/>
          <w:numId w:val="18"/>
        </w:numPr>
        <w:rPr>
          <w:rFonts w:ascii="Times New Roman" w:eastAsia="Times New Roman" w:hAnsi="Times New Roman" w:cs="Times New Roman"/>
          <w:bCs/>
          <w:color w:val="000000"/>
          <w:kern w:val="3"/>
          <w:szCs w:val="24"/>
          <w:lang w:eastAsia="zh-CN"/>
        </w:rPr>
      </w:pPr>
      <w:r w:rsidRPr="00A62122">
        <w:rPr>
          <w:rFonts w:ascii="Times New Roman" w:eastAsia="Times New Roman" w:hAnsi="Times New Roman" w:cs="Times New Roman"/>
          <w:bCs/>
          <w:color w:val="000000"/>
          <w:kern w:val="3"/>
          <w:szCs w:val="24"/>
          <w:lang w:eastAsia="zh-CN"/>
        </w:rPr>
        <w:t>Remote control of stove  &amp; emergency shut-off</w:t>
      </w:r>
    </w:p>
    <w:p w:rsidR="00400D5B" w:rsidRPr="00A62122" w:rsidRDefault="00400D5B" w:rsidP="00AC57D0">
      <w:pPr>
        <w:numPr>
          <w:ilvl w:val="2"/>
          <w:numId w:val="18"/>
        </w:numPr>
        <w:rPr>
          <w:rFonts w:ascii="Times New Roman" w:eastAsia="Times New Roman" w:hAnsi="Times New Roman" w:cs="Times New Roman"/>
          <w:bCs/>
          <w:color w:val="000000"/>
          <w:kern w:val="3"/>
          <w:szCs w:val="24"/>
          <w:lang w:eastAsia="zh-CN"/>
        </w:rPr>
      </w:pPr>
      <w:r w:rsidRPr="00A62122">
        <w:rPr>
          <w:rFonts w:ascii="Times New Roman" w:eastAsia="Times New Roman" w:hAnsi="Times New Roman" w:cs="Times New Roman"/>
          <w:bCs/>
          <w:color w:val="000000"/>
          <w:kern w:val="3"/>
          <w:szCs w:val="24"/>
          <w:lang w:eastAsia="zh-CN"/>
        </w:rPr>
        <w:t>Remote monitoring refrigerator/freezer (e.g.</w:t>
      </w:r>
      <w:r w:rsidR="00C11587" w:rsidRPr="00A62122">
        <w:rPr>
          <w:rFonts w:ascii="Times New Roman" w:eastAsia="Times New Roman" w:hAnsi="Times New Roman" w:cs="Times New Roman"/>
          <w:bCs/>
          <w:color w:val="000000"/>
          <w:kern w:val="3"/>
          <w:szCs w:val="24"/>
          <w:lang w:eastAsia="zh-CN"/>
        </w:rPr>
        <w:t>, to prevent</w:t>
      </w:r>
      <w:r w:rsidRPr="00A62122">
        <w:rPr>
          <w:rFonts w:ascii="Times New Roman" w:eastAsia="Times New Roman" w:hAnsi="Times New Roman" w:cs="Times New Roman"/>
          <w:bCs/>
          <w:color w:val="000000"/>
          <w:kern w:val="3"/>
          <w:szCs w:val="24"/>
          <w:lang w:eastAsia="zh-CN"/>
        </w:rPr>
        <w:t xml:space="preserve"> food spoilage)</w:t>
      </w:r>
    </w:p>
    <w:p w:rsidR="00AC57D0" w:rsidRPr="00A62122" w:rsidRDefault="00AC57D0" w:rsidP="00AC57D0">
      <w:pPr>
        <w:numPr>
          <w:ilvl w:val="2"/>
          <w:numId w:val="18"/>
        </w:numPr>
        <w:rPr>
          <w:rFonts w:ascii="Times New Roman" w:eastAsia="Times New Roman" w:hAnsi="Times New Roman" w:cs="Times New Roman"/>
          <w:bCs/>
          <w:color w:val="000000"/>
          <w:kern w:val="3"/>
          <w:szCs w:val="24"/>
          <w:lang w:eastAsia="zh-CN"/>
        </w:rPr>
      </w:pPr>
      <w:r w:rsidRPr="00A62122">
        <w:rPr>
          <w:rFonts w:ascii="Times New Roman" w:eastAsia="Times New Roman" w:hAnsi="Times New Roman" w:cs="Times New Roman"/>
          <w:bCs/>
          <w:color w:val="000000"/>
          <w:kern w:val="3"/>
          <w:szCs w:val="24"/>
          <w:lang w:eastAsia="zh-CN"/>
        </w:rPr>
        <w:t xml:space="preserve">Remote </w:t>
      </w:r>
      <w:r w:rsidR="007B4775" w:rsidRPr="00A62122">
        <w:rPr>
          <w:rFonts w:ascii="Times New Roman" w:eastAsia="Times New Roman" w:hAnsi="Times New Roman" w:cs="Times New Roman"/>
          <w:bCs/>
          <w:color w:val="000000"/>
          <w:kern w:val="3"/>
          <w:szCs w:val="24"/>
          <w:lang w:eastAsia="zh-CN"/>
        </w:rPr>
        <w:t xml:space="preserve">control/monitoring of heating, </w:t>
      </w:r>
      <w:r w:rsidRPr="00A62122">
        <w:rPr>
          <w:rFonts w:ascii="Times New Roman" w:eastAsia="Times New Roman" w:hAnsi="Times New Roman" w:cs="Times New Roman"/>
          <w:bCs/>
          <w:color w:val="000000"/>
          <w:kern w:val="3"/>
          <w:szCs w:val="24"/>
          <w:lang w:eastAsia="zh-CN"/>
        </w:rPr>
        <w:t>A/C</w:t>
      </w:r>
    </w:p>
    <w:p w:rsidR="00AC57D0" w:rsidRPr="00A62122" w:rsidRDefault="00AC57D0" w:rsidP="00AC57D0">
      <w:pPr>
        <w:numPr>
          <w:ilvl w:val="2"/>
          <w:numId w:val="18"/>
        </w:numPr>
        <w:rPr>
          <w:rFonts w:ascii="Times New Roman" w:eastAsia="Times New Roman" w:hAnsi="Times New Roman" w:cs="Times New Roman"/>
          <w:bCs/>
          <w:color w:val="000000"/>
          <w:kern w:val="3"/>
          <w:szCs w:val="24"/>
          <w:lang w:eastAsia="zh-CN"/>
        </w:rPr>
      </w:pPr>
      <w:r w:rsidRPr="00A62122">
        <w:rPr>
          <w:rFonts w:ascii="Times New Roman" w:eastAsia="Times New Roman" w:hAnsi="Times New Roman" w:cs="Times New Roman"/>
          <w:bCs/>
          <w:color w:val="000000"/>
          <w:kern w:val="3"/>
          <w:szCs w:val="24"/>
          <w:lang w:eastAsia="zh-CN"/>
        </w:rPr>
        <w:t xml:space="preserve">Remote monitoring for </w:t>
      </w:r>
      <w:r w:rsidR="00C11587" w:rsidRPr="00A62122">
        <w:rPr>
          <w:rFonts w:ascii="Times New Roman" w:eastAsia="Times New Roman" w:hAnsi="Times New Roman" w:cs="Times New Roman"/>
          <w:bCs/>
          <w:color w:val="000000"/>
          <w:kern w:val="3"/>
          <w:szCs w:val="24"/>
          <w:lang w:eastAsia="zh-CN"/>
        </w:rPr>
        <w:t>f</w:t>
      </w:r>
      <w:r w:rsidRPr="00A62122">
        <w:rPr>
          <w:rFonts w:ascii="Times New Roman" w:eastAsia="Times New Roman" w:hAnsi="Times New Roman" w:cs="Times New Roman"/>
          <w:bCs/>
          <w:color w:val="000000"/>
          <w:kern w:val="3"/>
          <w:szCs w:val="24"/>
          <w:lang w:eastAsia="zh-CN"/>
        </w:rPr>
        <w:t>ire/C02</w:t>
      </w:r>
    </w:p>
    <w:p w:rsidR="00AC57D0" w:rsidRPr="00A62122" w:rsidRDefault="00AC57D0" w:rsidP="00AC57D0">
      <w:pPr>
        <w:numPr>
          <w:ilvl w:val="2"/>
          <w:numId w:val="18"/>
        </w:numPr>
        <w:rPr>
          <w:rFonts w:ascii="Times New Roman" w:eastAsia="Times New Roman" w:hAnsi="Times New Roman" w:cs="Times New Roman"/>
          <w:bCs/>
          <w:color w:val="000000"/>
          <w:kern w:val="3"/>
          <w:szCs w:val="24"/>
          <w:lang w:eastAsia="zh-CN"/>
        </w:rPr>
      </w:pPr>
      <w:r w:rsidRPr="00A62122">
        <w:rPr>
          <w:rFonts w:ascii="Times New Roman" w:eastAsia="Times New Roman" w:hAnsi="Times New Roman" w:cs="Times New Roman"/>
          <w:bCs/>
          <w:color w:val="000000"/>
          <w:kern w:val="3"/>
          <w:szCs w:val="24"/>
          <w:lang w:eastAsia="zh-CN"/>
        </w:rPr>
        <w:t>Remote monitoring for intrusion</w:t>
      </w:r>
    </w:p>
    <w:p w:rsidR="00AC57D0" w:rsidRPr="00A62122" w:rsidRDefault="00AC57D0" w:rsidP="00AC57D0">
      <w:pPr>
        <w:numPr>
          <w:ilvl w:val="1"/>
          <w:numId w:val="18"/>
        </w:numPr>
        <w:rPr>
          <w:rFonts w:ascii="Times New Roman" w:eastAsia="Times New Roman" w:hAnsi="Times New Roman" w:cs="Times New Roman"/>
          <w:bCs/>
          <w:color w:val="000000"/>
          <w:kern w:val="3"/>
          <w:szCs w:val="24"/>
          <w:lang w:eastAsia="zh-CN"/>
        </w:rPr>
      </w:pPr>
      <w:r w:rsidRPr="00A62122">
        <w:rPr>
          <w:rFonts w:ascii="Times New Roman" w:eastAsia="Times New Roman" w:hAnsi="Times New Roman" w:cs="Times New Roman"/>
          <w:bCs/>
          <w:color w:val="000000"/>
          <w:kern w:val="3"/>
          <w:szCs w:val="24"/>
          <w:lang w:eastAsia="zh-CN"/>
        </w:rPr>
        <w:t>Develop</w:t>
      </w:r>
      <w:r w:rsidR="00C11587" w:rsidRPr="00A62122">
        <w:rPr>
          <w:rFonts w:ascii="Times New Roman" w:eastAsia="Times New Roman" w:hAnsi="Times New Roman" w:cs="Times New Roman"/>
          <w:bCs/>
          <w:color w:val="000000"/>
          <w:kern w:val="3"/>
          <w:szCs w:val="24"/>
          <w:lang w:eastAsia="zh-CN"/>
        </w:rPr>
        <w:t>ing</w:t>
      </w:r>
      <w:r w:rsidRPr="00A62122">
        <w:rPr>
          <w:rFonts w:ascii="Times New Roman" w:eastAsia="Times New Roman" w:hAnsi="Times New Roman" w:cs="Times New Roman"/>
          <w:bCs/>
          <w:color w:val="000000"/>
          <w:kern w:val="3"/>
          <w:szCs w:val="24"/>
          <w:lang w:eastAsia="zh-CN"/>
        </w:rPr>
        <w:t xml:space="preserve"> awareness of potentially unsafe conditions</w:t>
      </w:r>
    </w:p>
    <w:p w:rsidR="00AC57D0" w:rsidRPr="00A62122" w:rsidRDefault="00AC57D0" w:rsidP="00AC57D0">
      <w:pPr>
        <w:numPr>
          <w:ilvl w:val="2"/>
          <w:numId w:val="18"/>
        </w:numPr>
        <w:rPr>
          <w:rFonts w:ascii="Times New Roman" w:eastAsia="Times New Roman" w:hAnsi="Times New Roman" w:cs="Times New Roman"/>
          <w:bCs/>
          <w:color w:val="000000"/>
          <w:kern w:val="3"/>
          <w:szCs w:val="24"/>
          <w:lang w:eastAsia="zh-CN"/>
        </w:rPr>
      </w:pPr>
      <w:r w:rsidRPr="00A62122">
        <w:rPr>
          <w:rFonts w:ascii="Times New Roman" w:eastAsia="Times New Roman" w:hAnsi="Times New Roman" w:cs="Times New Roman"/>
          <w:bCs/>
          <w:color w:val="000000"/>
          <w:kern w:val="3"/>
          <w:szCs w:val="24"/>
          <w:lang w:eastAsia="zh-CN"/>
        </w:rPr>
        <w:t xml:space="preserve">Fuel oil </w:t>
      </w:r>
      <w:r w:rsidR="00C11587" w:rsidRPr="00A62122">
        <w:rPr>
          <w:rFonts w:ascii="Times New Roman" w:eastAsia="Times New Roman" w:hAnsi="Times New Roman" w:cs="Times New Roman"/>
          <w:bCs/>
          <w:color w:val="000000"/>
          <w:kern w:val="3"/>
          <w:szCs w:val="24"/>
          <w:lang w:eastAsia="zh-CN"/>
        </w:rPr>
        <w:t>might be</w:t>
      </w:r>
      <w:r w:rsidRPr="00A62122">
        <w:rPr>
          <w:rFonts w:ascii="Times New Roman" w:eastAsia="Times New Roman" w:hAnsi="Times New Roman" w:cs="Times New Roman"/>
          <w:bCs/>
          <w:color w:val="000000"/>
          <w:kern w:val="3"/>
          <w:szCs w:val="24"/>
          <w:lang w:eastAsia="zh-CN"/>
        </w:rPr>
        <w:t xml:space="preserve"> low and depleted during </w:t>
      </w:r>
      <w:r w:rsidR="00400D5B" w:rsidRPr="00A62122">
        <w:rPr>
          <w:rFonts w:ascii="Times New Roman" w:eastAsia="Times New Roman" w:hAnsi="Times New Roman" w:cs="Times New Roman"/>
          <w:bCs/>
          <w:color w:val="000000"/>
          <w:kern w:val="3"/>
          <w:szCs w:val="24"/>
          <w:lang w:eastAsia="zh-CN"/>
        </w:rPr>
        <w:t>very cold</w:t>
      </w:r>
      <w:r w:rsidRPr="00A62122">
        <w:rPr>
          <w:rFonts w:ascii="Times New Roman" w:eastAsia="Times New Roman" w:hAnsi="Times New Roman" w:cs="Times New Roman"/>
          <w:bCs/>
          <w:color w:val="000000"/>
          <w:kern w:val="3"/>
          <w:szCs w:val="24"/>
          <w:lang w:eastAsia="zh-CN"/>
        </w:rPr>
        <w:t xml:space="preserve"> weather</w:t>
      </w:r>
    </w:p>
    <w:p w:rsidR="00AC57D0" w:rsidRPr="00A62122" w:rsidRDefault="00AC57D0" w:rsidP="00AC57D0">
      <w:pPr>
        <w:numPr>
          <w:ilvl w:val="2"/>
          <w:numId w:val="18"/>
        </w:numPr>
        <w:rPr>
          <w:rFonts w:ascii="Times New Roman" w:eastAsia="Times New Roman" w:hAnsi="Times New Roman" w:cs="Times New Roman"/>
          <w:bCs/>
          <w:color w:val="000000"/>
          <w:kern w:val="3"/>
          <w:szCs w:val="24"/>
          <w:lang w:eastAsia="zh-CN"/>
        </w:rPr>
      </w:pPr>
      <w:r w:rsidRPr="00A62122">
        <w:rPr>
          <w:rFonts w:ascii="Times New Roman" w:eastAsia="Times New Roman" w:hAnsi="Times New Roman" w:cs="Times New Roman"/>
          <w:bCs/>
          <w:color w:val="000000"/>
          <w:kern w:val="3"/>
          <w:szCs w:val="24"/>
          <w:lang w:eastAsia="zh-CN"/>
        </w:rPr>
        <w:t xml:space="preserve">Food stuffs </w:t>
      </w:r>
      <w:r w:rsidR="00C11587" w:rsidRPr="00A62122">
        <w:rPr>
          <w:rFonts w:ascii="Times New Roman" w:eastAsia="Times New Roman" w:hAnsi="Times New Roman" w:cs="Times New Roman"/>
          <w:bCs/>
          <w:color w:val="000000"/>
          <w:kern w:val="3"/>
          <w:szCs w:val="24"/>
          <w:lang w:eastAsia="zh-CN"/>
        </w:rPr>
        <w:t>could be</w:t>
      </w:r>
      <w:r w:rsidRPr="00A62122">
        <w:rPr>
          <w:rFonts w:ascii="Times New Roman" w:eastAsia="Times New Roman" w:hAnsi="Times New Roman" w:cs="Times New Roman"/>
          <w:bCs/>
          <w:color w:val="000000"/>
          <w:kern w:val="3"/>
          <w:szCs w:val="24"/>
          <w:lang w:eastAsia="zh-CN"/>
        </w:rPr>
        <w:t xml:space="preserve"> low or improperly stored</w:t>
      </w:r>
    </w:p>
    <w:p w:rsidR="00AC57D0" w:rsidRPr="00A62122" w:rsidRDefault="00AC57D0" w:rsidP="00AC57D0">
      <w:pPr>
        <w:numPr>
          <w:ilvl w:val="2"/>
          <w:numId w:val="18"/>
        </w:numPr>
        <w:rPr>
          <w:rFonts w:ascii="Times New Roman" w:eastAsia="Times New Roman" w:hAnsi="Times New Roman" w:cs="Times New Roman"/>
          <w:bCs/>
          <w:color w:val="000000"/>
          <w:kern w:val="3"/>
          <w:szCs w:val="24"/>
          <w:lang w:eastAsia="zh-CN"/>
        </w:rPr>
      </w:pPr>
      <w:r w:rsidRPr="00A62122">
        <w:rPr>
          <w:rFonts w:ascii="Times New Roman" w:eastAsia="Times New Roman" w:hAnsi="Times New Roman" w:cs="Times New Roman"/>
          <w:bCs/>
          <w:color w:val="000000"/>
          <w:kern w:val="3"/>
          <w:szCs w:val="24"/>
          <w:lang w:eastAsia="zh-CN"/>
        </w:rPr>
        <w:t xml:space="preserve">Activity monitoring </w:t>
      </w:r>
      <w:r w:rsidR="00D90BA5" w:rsidRPr="00A62122">
        <w:rPr>
          <w:rFonts w:ascii="Times New Roman" w:eastAsia="Times New Roman" w:hAnsi="Times New Roman" w:cs="Times New Roman"/>
          <w:bCs/>
          <w:color w:val="000000"/>
          <w:kern w:val="3"/>
          <w:szCs w:val="24"/>
          <w:lang w:eastAsia="zh-CN"/>
        </w:rPr>
        <w:t xml:space="preserve">could </w:t>
      </w:r>
      <w:r w:rsidRPr="00A62122">
        <w:rPr>
          <w:rFonts w:ascii="Times New Roman" w:eastAsia="Times New Roman" w:hAnsi="Times New Roman" w:cs="Times New Roman"/>
          <w:bCs/>
          <w:color w:val="000000"/>
          <w:kern w:val="3"/>
          <w:szCs w:val="24"/>
          <w:lang w:eastAsia="zh-CN"/>
        </w:rPr>
        <w:t>indicate significant change</w:t>
      </w:r>
      <w:r w:rsidR="00D90BA5" w:rsidRPr="00A62122">
        <w:rPr>
          <w:rFonts w:ascii="Times New Roman" w:eastAsia="Times New Roman" w:hAnsi="Times New Roman" w:cs="Times New Roman"/>
          <w:bCs/>
          <w:color w:val="000000"/>
          <w:kern w:val="3"/>
          <w:szCs w:val="24"/>
          <w:lang w:eastAsia="zh-CN"/>
        </w:rPr>
        <w:t>s</w:t>
      </w:r>
      <w:r w:rsidRPr="00A62122">
        <w:rPr>
          <w:rFonts w:ascii="Times New Roman" w:eastAsia="Times New Roman" w:hAnsi="Times New Roman" w:cs="Times New Roman"/>
          <w:bCs/>
          <w:color w:val="000000"/>
          <w:kern w:val="3"/>
          <w:szCs w:val="24"/>
          <w:lang w:eastAsia="zh-CN"/>
        </w:rPr>
        <w:t xml:space="preserve"> in pattern</w:t>
      </w:r>
      <w:r w:rsidR="00D90BA5" w:rsidRPr="00A62122">
        <w:rPr>
          <w:rFonts w:ascii="Times New Roman" w:eastAsia="Times New Roman" w:hAnsi="Times New Roman" w:cs="Times New Roman"/>
          <w:bCs/>
          <w:color w:val="000000"/>
          <w:kern w:val="3"/>
          <w:szCs w:val="24"/>
          <w:lang w:eastAsia="zh-CN"/>
        </w:rPr>
        <w:t>,</w:t>
      </w:r>
      <w:r w:rsidRPr="00A62122">
        <w:rPr>
          <w:rFonts w:ascii="Times New Roman" w:eastAsia="Times New Roman" w:hAnsi="Times New Roman" w:cs="Times New Roman"/>
          <w:bCs/>
          <w:color w:val="000000"/>
          <w:kern w:val="3"/>
          <w:szCs w:val="24"/>
          <w:lang w:eastAsia="zh-CN"/>
        </w:rPr>
        <w:t xml:space="preserve"> which </w:t>
      </w:r>
      <w:r w:rsidR="00D90BA5" w:rsidRPr="00A62122">
        <w:rPr>
          <w:rFonts w:ascii="Times New Roman" w:eastAsia="Times New Roman" w:hAnsi="Times New Roman" w:cs="Times New Roman"/>
          <w:bCs/>
          <w:color w:val="000000"/>
          <w:kern w:val="3"/>
          <w:szCs w:val="24"/>
          <w:lang w:eastAsia="zh-CN"/>
        </w:rPr>
        <w:t>could mean a</w:t>
      </w:r>
      <w:r w:rsidRPr="00A62122">
        <w:rPr>
          <w:rFonts w:ascii="Times New Roman" w:eastAsia="Times New Roman" w:hAnsi="Times New Roman" w:cs="Times New Roman"/>
          <w:bCs/>
          <w:color w:val="000000"/>
          <w:kern w:val="3"/>
          <w:szCs w:val="24"/>
          <w:lang w:eastAsia="zh-CN"/>
        </w:rPr>
        <w:t xml:space="preserve"> change in health status</w:t>
      </w:r>
    </w:p>
    <w:p w:rsidR="00AC57D0" w:rsidRPr="00AC57D0" w:rsidRDefault="00AC57D0" w:rsidP="00AA3DCE">
      <w:pPr>
        <w:keepNext/>
        <w:numPr>
          <w:ilvl w:val="0"/>
          <w:numId w:val="18"/>
        </w:numPr>
        <w:rPr>
          <w:rFonts w:ascii="Times New Roman" w:eastAsia="Times New Roman" w:hAnsi="Times New Roman" w:cs="Times New Roman"/>
          <w:bCs/>
          <w:color w:val="000000"/>
          <w:kern w:val="3"/>
          <w:szCs w:val="24"/>
          <w:lang w:eastAsia="zh-CN"/>
        </w:rPr>
      </w:pPr>
      <w:r w:rsidRPr="00AC57D0">
        <w:rPr>
          <w:rFonts w:ascii="Times New Roman" w:eastAsia="Times New Roman" w:hAnsi="Times New Roman" w:cs="Times New Roman"/>
          <w:bCs/>
          <w:color w:val="000000"/>
          <w:kern w:val="3"/>
          <w:szCs w:val="24"/>
          <w:lang w:eastAsia="zh-CN"/>
        </w:rPr>
        <w:t>Promote heath</w:t>
      </w:r>
    </w:p>
    <w:p w:rsidR="00D90BA5" w:rsidRDefault="00AC57D0" w:rsidP="00AC57D0">
      <w:pPr>
        <w:numPr>
          <w:ilvl w:val="1"/>
          <w:numId w:val="18"/>
        </w:numPr>
        <w:rPr>
          <w:rFonts w:ascii="Times New Roman" w:eastAsia="Times New Roman" w:hAnsi="Times New Roman" w:cs="Times New Roman"/>
          <w:bCs/>
          <w:color w:val="000000"/>
          <w:kern w:val="3"/>
          <w:szCs w:val="24"/>
          <w:lang w:eastAsia="zh-CN"/>
        </w:rPr>
      </w:pPr>
      <w:r w:rsidRPr="00AC57D0">
        <w:rPr>
          <w:rFonts w:ascii="Times New Roman" w:eastAsia="Times New Roman" w:hAnsi="Times New Roman" w:cs="Times New Roman"/>
          <w:bCs/>
          <w:color w:val="000000"/>
          <w:kern w:val="3"/>
          <w:szCs w:val="24"/>
          <w:lang w:eastAsia="zh-CN"/>
        </w:rPr>
        <w:t>Physical/Nutri</w:t>
      </w:r>
      <w:r>
        <w:rPr>
          <w:rFonts w:ascii="Times New Roman" w:eastAsia="Times New Roman" w:hAnsi="Times New Roman" w:cs="Times New Roman"/>
          <w:bCs/>
          <w:color w:val="000000"/>
          <w:kern w:val="3"/>
          <w:szCs w:val="24"/>
          <w:lang w:eastAsia="zh-CN"/>
        </w:rPr>
        <w:t>ti</w:t>
      </w:r>
      <w:r w:rsidRPr="00AC57D0">
        <w:rPr>
          <w:rFonts w:ascii="Times New Roman" w:eastAsia="Times New Roman" w:hAnsi="Times New Roman" w:cs="Times New Roman"/>
          <w:bCs/>
          <w:color w:val="000000"/>
          <w:kern w:val="3"/>
          <w:szCs w:val="24"/>
          <w:lang w:eastAsia="zh-CN"/>
        </w:rPr>
        <w:t>onal</w:t>
      </w:r>
    </w:p>
    <w:p w:rsidR="00AC57D0" w:rsidRDefault="00AC57D0" w:rsidP="00367D33">
      <w:pPr>
        <w:numPr>
          <w:ilvl w:val="2"/>
          <w:numId w:val="18"/>
        </w:numPr>
        <w:rPr>
          <w:rFonts w:ascii="Times New Roman" w:eastAsia="Times New Roman" w:hAnsi="Times New Roman" w:cs="Times New Roman"/>
          <w:bCs/>
          <w:color w:val="000000"/>
          <w:kern w:val="3"/>
          <w:szCs w:val="24"/>
          <w:lang w:eastAsia="zh-CN"/>
        </w:rPr>
      </w:pPr>
      <w:r w:rsidRPr="00AC57D0">
        <w:rPr>
          <w:rFonts w:ascii="Times New Roman" w:eastAsia="Times New Roman" w:hAnsi="Times New Roman" w:cs="Times New Roman"/>
          <w:bCs/>
          <w:color w:val="000000"/>
          <w:kern w:val="3"/>
          <w:szCs w:val="24"/>
          <w:lang w:eastAsia="zh-CN"/>
        </w:rPr>
        <w:t>Provid</w:t>
      </w:r>
      <w:r w:rsidR="00D90BA5">
        <w:rPr>
          <w:rFonts w:ascii="Times New Roman" w:eastAsia="Times New Roman" w:hAnsi="Times New Roman" w:cs="Times New Roman"/>
          <w:bCs/>
          <w:color w:val="000000"/>
          <w:kern w:val="3"/>
          <w:szCs w:val="24"/>
          <w:lang w:eastAsia="zh-CN"/>
        </w:rPr>
        <w:t>ing</w:t>
      </w:r>
      <w:r w:rsidRPr="00AC57D0">
        <w:rPr>
          <w:rFonts w:ascii="Times New Roman" w:eastAsia="Times New Roman" w:hAnsi="Times New Roman" w:cs="Times New Roman"/>
          <w:bCs/>
          <w:color w:val="000000"/>
          <w:kern w:val="3"/>
          <w:szCs w:val="24"/>
          <w:lang w:eastAsia="zh-CN"/>
        </w:rPr>
        <w:t xml:space="preserve"> dinner plans</w:t>
      </w:r>
      <w:r w:rsidR="00D90BA5">
        <w:rPr>
          <w:rFonts w:ascii="Times New Roman" w:eastAsia="Times New Roman" w:hAnsi="Times New Roman" w:cs="Times New Roman"/>
          <w:bCs/>
          <w:color w:val="000000"/>
          <w:kern w:val="3"/>
          <w:szCs w:val="24"/>
          <w:lang w:eastAsia="zh-CN"/>
        </w:rPr>
        <w:t xml:space="preserve"> </w:t>
      </w:r>
      <w:r w:rsidR="00440233">
        <w:rPr>
          <w:rFonts w:ascii="Times New Roman" w:eastAsia="Times New Roman" w:hAnsi="Times New Roman" w:cs="Times New Roman"/>
          <w:bCs/>
          <w:color w:val="000000"/>
          <w:kern w:val="3"/>
          <w:szCs w:val="24"/>
          <w:lang w:eastAsia="zh-CN"/>
        </w:rPr>
        <w:t>(e.g.</w:t>
      </w:r>
      <w:r w:rsidR="00D90BA5">
        <w:rPr>
          <w:rFonts w:ascii="Times New Roman" w:eastAsia="Times New Roman" w:hAnsi="Times New Roman" w:cs="Times New Roman"/>
          <w:bCs/>
          <w:color w:val="000000"/>
          <w:kern w:val="3"/>
          <w:szCs w:val="24"/>
          <w:lang w:eastAsia="zh-CN"/>
        </w:rPr>
        <w:t>,</w:t>
      </w:r>
      <w:r w:rsidRPr="00AC57D0">
        <w:rPr>
          <w:rFonts w:ascii="Times New Roman" w:eastAsia="Times New Roman" w:hAnsi="Times New Roman" w:cs="Times New Roman"/>
          <w:bCs/>
          <w:color w:val="000000"/>
          <w:kern w:val="3"/>
          <w:szCs w:val="24"/>
          <w:lang w:eastAsia="zh-CN"/>
        </w:rPr>
        <w:t xml:space="preserve"> “hey</w:t>
      </w:r>
      <w:r w:rsidR="00D90BA5">
        <w:rPr>
          <w:rFonts w:ascii="Times New Roman" w:eastAsia="Times New Roman" w:hAnsi="Times New Roman" w:cs="Times New Roman"/>
          <w:bCs/>
          <w:color w:val="000000"/>
          <w:kern w:val="3"/>
          <w:szCs w:val="24"/>
          <w:lang w:eastAsia="zh-CN"/>
        </w:rPr>
        <w:t>,</w:t>
      </w:r>
      <w:r w:rsidRPr="00AC57D0">
        <w:rPr>
          <w:rFonts w:ascii="Times New Roman" w:eastAsia="Times New Roman" w:hAnsi="Times New Roman" w:cs="Times New Roman"/>
          <w:bCs/>
          <w:color w:val="000000"/>
          <w:kern w:val="3"/>
          <w:szCs w:val="24"/>
          <w:lang w:eastAsia="zh-CN"/>
        </w:rPr>
        <w:t xml:space="preserve"> let’s check out what you have in the fridge and come up with a dinner plan”</w:t>
      </w:r>
      <w:r w:rsidR="00440233">
        <w:rPr>
          <w:rFonts w:ascii="Times New Roman" w:eastAsia="Times New Roman" w:hAnsi="Times New Roman" w:cs="Times New Roman"/>
          <w:bCs/>
          <w:color w:val="000000"/>
          <w:kern w:val="3"/>
          <w:szCs w:val="24"/>
          <w:lang w:eastAsia="zh-CN"/>
        </w:rPr>
        <w:t>)</w:t>
      </w:r>
    </w:p>
    <w:p w:rsidR="005722BC" w:rsidRPr="00AC57D0" w:rsidRDefault="005722BC" w:rsidP="00367D33">
      <w:pPr>
        <w:numPr>
          <w:ilvl w:val="2"/>
          <w:numId w:val="18"/>
        </w:numPr>
        <w:rPr>
          <w:rFonts w:ascii="Times New Roman" w:eastAsia="Times New Roman" w:hAnsi="Times New Roman" w:cs="Times New Roman"/>
          <w:bCs/>
          <w:color w:val="000000"/>
          <w:kern w:val="3"/>
          <w:szCs w:val="24"/>
          <w:lang w:eastAsia="zh-CN"/>
        </w:rPr>
      </w:pPr>
      <w:r>
        <w:rPr>
          <w:rFonts w:ascii="Times New Roman" w:eastAsia="Times New Roman" w:hAnsi="Times New Roman" w:cs="Times New Roman"/>
          <w:bCs/>
          <w:color w:val="000000"/>
          <w:kern w:val="3"/>
          <w:szCs w:val="24"/>
          <w:lang w:eastAsia="zh-CN"/>
        </w:rPr>
        <w:t>Checking on activity level (e.g., “show me how that stationary bicycle is working out for you”</w:t>
      </w:r>
    </w:p>
    <w:p w:rsidR="00AC57D0" w:rsidRPr="00AC57D0" w:rsidRDefault="00AC57D0" w:rsidP="00AC57D0">
      <w:pPr>
        <w:numPr>
          <w:ilvl w:val="1"/>
          <w:numId w:val="18"/>
        </w:numPr>
        <w:rPr>
          <w:rFonts w:ascii="Times New Roman" w:eastAsia="Times New Roman" w:hAnsi="Times New Roman" w:cs="Times New Roman"/>
          <w:bCs/>
          <w:color w:val="000000"/>
          <w:kern w:val="3"/>
          <w:szCs w:val="24"/>
          <w:lang w:eastAsia="zh-CN"/>
        </w:rPr>
      </w:pPr>
      <w:r w:rsidRPr="00AC57D0">
        <w:rPr>
          <w:rFonts w:ascii="Times New Roman" w:eastAsia="Times New Roman" w:hAnsi="Times New Roman" w:cs="Times New Roman"/>
          <w:bCs/>
          <w:color w:val="000000"/>
          <w:kern w:val="3"/>
          <w:szCs w:val="24"/>
          <w:lang w:eastAsia="zh-CN"/>
        </w:rPr>
        <w:lastRenderedPageBreak/>
        <w:t xml:space="preserve">Medical </w:t>
      </w:r>
    </w:p>
    <w:p w:rsidR="00AC57D0" w:rsidRPr="00AC57D0" w:rsidRDefault="00AC57D0" w:rsidP="00AC57D0">
      <w:pPr>
        <w:numPr>
          <w:ilvl w:val="2"/>
          <w:numId w:val="18"/>
        </w:numPr>
        <w:rPr>
          <w:rFonts w:ascii="Times New Roman" w:eastAsia="Times New Roman" w:hAnsi="Times New Roman" w:cs="Times New Roman"/>
          <w:bCs/>
          <w:color w:val="000000"/>
          <w:kern w:val="3"/>
          <w:szCs w:val="24"/>
          <w:lang w:eastAsia="zh-CN"/>
        </w:rPr>
      </w:pPr>
      <w:r w:rsidRPr="00AC57D0">
        <w:rPr>
          <w:rFonts w:ascii="Times New Roman" w:eastAsia="Times New Roman" w:hAnsi="Times New Roman" w:cs="Times New Roman"/>
          <w:bCs/>
          <w:color w:val="000000"/>
          <w:kern w:val="3"/>
          <w:szCs w:val="24"/>
          <w:lang w:eastAsia="zh-CN"/>
        </w:rPr>
        <w:t>Troubleshoot</w:t>
      </w:r>
      <w:r w:rsidR="00D90BA5">
        <w:rPr>
          <w:rFonts w:ascii="Times New Roman" w:eastAsia="Times New Roman" w:hAnsi="Times New Roman" w:cs="Times New Roman"/>
          <w:bCs/>
          <w:color w:val="000000"/>
          <w:kern w:val="3"/>
          <w:szCs w:val="24"/>
          <w:lang w:eastAsia="zh-CN"/>
        </w:rPr>
        <w:t>ing</w:t>
      </w:r>
      <w:r w:rsidRPr="00AC57D0">
        <w:rPr>
          <w:rFonts w:ascii="Times New Roman" w:eastAsia="Times New Roman" w:hAnsi="Times New Roman" w:cs="Times New Roman"/>
          <w:bCs/>
          <w:color w:val="000000"/>
          <w:kern w:val="3"/>
          <w:szCs w:val="24"/>
          <w:lang w:eastAsia="zh-CN"/>
        </w:rPr>
        <w:t xml:space="preserve"> side-effects of med</w:t>
      </w:r>
      <w:r w:rsidR="00821CDE">
        <w:rPr>
          <w:rFonts w:ascii="Times New Roman" w:eastAsia="Times New Roman" w:hAnsi="Times New Roman" w:cs="Times New Roman"/>
          <w:bCs/>
          <w:color w:val="000000"/>
          <w:kern w:val="3"/>
          <w:szCs w:val="24"/>
          <w:lang w:eastAsia="zh-CN"/>
        </w:rPr>
        <w:t>ication</w:t>
      </w:r>
      <w:r w:rsidRPr="00AC57D0">
        <w:rPr>
          <w:rFonts w:ascii="Times New Roman" w:eastAsia="Times New Roman" w:hAnsi="Times New Roman" w:cs="Times New Roman"/>
          <w:bCs/>
          <w:color w:val="000000"/>
          <w:kern w:val="3"/>
          <w:szCs w:val="24"/>
          <w:lang w:eastAsia="zh-CN"/>
        </w:rPr>
        <w:t>s and difficulties in meeting compliance requirements</w:t>
      </w:r>
    </w:p>
    <w:p w:rsidR="00AC57D0" w:rsidRPr="00AC57D0" w:rsidRDefault="00440233" w:rsidP="00AC57D0">
      <w:pPr>
        <w:numPr>
          <w:ilvl w:val="3"/>
          <w:numId w:val="18"/>
        </w:numPr>
        <w:rPr>
          <w:rFonts w:ascii="Times New Roman" w:eastAsia="Times New Roman" w:hAnsi="Times New Roman" w:cs="Times New Roman"/>
          <w:bCs/>
          <w:color w:val="000000"/>
          <w:kern w:val="3"/>
          <w:szCs w:val="24"/>
          <w:lang w:eastAsia="zh-CN"/>
        </w:rPr>
      </w:pPr>
      <w:r>
        <w:rPr>
          <w:rFonts w:ascii="Times New Roman" w:eastAsia="Times New Roman" w:hAnsi="Times New Roman" w:cs="Times New Roman"/>
          <w:bCs/>
          <w:color w:val="000000"/>
          <w:kern w:val="3"/>
          <w:szCs w:val="24"/>
          <w:lang w:eastAsia="zh-CN"/>
        </w:rPr>
        <w:t>Suggestions i</w:t>
      </w:r>
      <w:r w:rsidR="00D90BA5">
        <w:rPr>
          <w:rFonts w:ascii="Times New Roman" w:eastAsia="Times New Roman" w:hAnsi="Times New Roman" w:cs="Times New Roman"/>
          <w:bCs/>
          <w:color w:val="000000"/>
          <w:kern w:val="3"/>
          <w:szCs w:val="24"/>
          <w:lang w:eastAsia="zh-CN"/>
        </w:rPr>
        <w:t>n response to</w:t>
      </w:r>
      <w:r>
        <w:rPr>
          <w:rFonts w:ascii="Times New Roman" w:eastAsia="Times New Roman" w:hAnsi="Times New Roman" w:cs="Times New Roman"/>
          <w:bCs/>
          <w:color w:val="000000"/>
          <w:kern w:val="3"/>
          <w:szCs w:val="24"/>
          <w:lang w:eastAsia="zh-CN"/>
        </w:rPr>
        <w:t xml:space="preserve"> difficulty in swallowing </w:t>
      </w:r>
      <w:proofErr w:type="gramStart"/>
      <w:r>
        <w:rPr>
          <w:rFonts w:ascii="Times New Roman" w:eastAsia="Times New Roman" w:hAnsi="Times New Roman" w:cs="Times New Roman"/>
          <w:bCs/>
          <w:color w:val="000000"/>
          <w:kern w:val="3"/>
          <w:szCs w:val="24"/>
          <w:lang w:eastAsia="zh-CN"/>
        </w:rPr>
        <w:t>pills</w:t>
      </w:r>
      <w:r w:rsidR="00D90BA5">
        <w:rPr>
          <w:rFonts w:ascii="Times New Roman" w:eastAsia="Times New Roman" w:hAnsi="Times New Roman" w:cs="Times New Roman"/>
          <w:bCs/>
          <w:color w:val="000000"/>
          <w:kern w:val="3"/>
          <w:szCs w:val="24"/>
          <w:lang w:eastAsia="zh-CN"/>
        </w:rPr>
        <w:t xml:space="preserve"> </w:t>
      </w:r>
      <w:r w:rsidR="00AC57D0" w:rsidRPr="00AC57D0">
        <w:rPr>
          <w:rFonts w:ascii="Times New Roman" w:eastAsia="Times New Roman" w:hAnsi="Times New Roman" w:cs="Times New Roman"/>
          <w:bCs/>
          <w:color w:val="000000"/>
          <w:kern w:val="3"/>
          <w:szCs w:val="24"/>
          <w:lang w:eastAsia="zh-CN"/>
        </w:rPr>
        <w:t xml:space="preserve"> </w:t>
      </w:r>
      <w:r>
        <w:rPr>
          <w:rFonts w:ascii="Times New Roman" w:eastAsia="Times New Roman" w:hAnsi="Times New Roman" w:cs="Times New Roman"/>
          <w:bCs/>
          <w:color w:val="000000"/>
          <w:kern w:val="3"/>
          <w:szCs w:val="24"/>
          <w:lang w:eastAsia="zh-CN"/>
        </w:rPr>
        <w:t>(</w:t>
      </w:r>
      <w:proofErr w:type="gramEnd"/>
      <w:r>
        <w:rPr>
          <w:rFonts w:ascii="Times New Roman" w:eastAsia="Times New Roman" w:hAnsi="Times New Roman" w:cs="Times New Roman"/>
          <w:bCs/>
          <w:color w:val="000000"/>
          <w:kern w:val="3"/>
          <w:szCs w:val="24"/>
          <w:lang w:eastAsia="zh-CN"/>
        </w:rPr>
        <w:t xml:space="preserve">e.g., </w:t>
      </w:r>
      <w:r w:rsidR="00AC57D0" w:rsidRPr="00AC57D0">
        <w:rPr>
          <w:rFonts w:ascii="Times New Roman" w:eastAsia="Times New Roman" w:hAnsi="Times New Roman" w:cs="Times New Roman"/>
          <w:bCs/>
          <w:color w:val="000000"/>
          <w:kern w:val="3"/>
          <w:szCs w:val="24"/>
          <w:lang w:eastAsia="zh-CN"/>
        </w:rPr>
        <w:t>“</w:t>
      </w:r>
      <w:r w:rsidR="00D90BA5">
        <w:rPr>
          <w:rFonts w:ascii="Times New Roman" w:eastAsia="Times New Roman" w:hAnsi="Times New Roman" w:cs="Times New Roman"/>
          <w:bCs/>
          <w:color w:val="000000"/>
          <w:kern w:val="3"/>
          <w:szCs w:val="24"/>
          <w:lang w:eastAsia="zh-CN"/>
        </w:rPr>
        <w:t xml:space="preserve">it </w:t>
      </w:r>
      <w:r w:rsidR="00AC57D0" w:rsidRPr="00AC57D0">
        <w:rPr>
          <w:rFonts w:ascii="Times New Roman" w:eastAsia="Times New Roman" w:hAnsi="Times New Roman" w:cs="Times New Roman"/>
          <w:bCs/>
          <w:color w:val="000000"/>
          <w:kern w:val="3"/>
          <w:szCs w:val="24"/>
          <w:lang w:eastAsia="zh-CN"/>
        </w:rPr>
        <w:t xml:space="preserve">might be easier with </w:t>
      </w:r>
      <w:r w:rsidR="00D90BA5">
        <w:rPr>
          <w:rFonts w:ascii="Times New Roman" w:eastAsia="Times New Roman" w:hAnsi="Times New Roman" w:cs="Times New Roman"/>
          <w:bCs/>
          <w:color w:val="000000"/>
          <w:kern w:val="3"/>
          <w:szCs w:val="24"/>
          <w:lang w:eastAsia="zh-CN"/>
        </w:rPr>
        <w:t>E</w:t>
      </w:r>
      <w:r w:rsidR="00AC57D0" w:rsidRPr="00AC57D0">
        <w:rPr>
          <w:rFonts w:ascii="Times New Roman" w:eastAsia="Times New Roman" w:hAnsi="Times New Roman" w:cs="Times New Roman"/>
          <w:bCs/>
          <w:color w:val="000000"/>
          <w:kern w:val="3"/>
          <w:szCs w:val="24"/>
          <w:lang w:eastAsia="zh-CN"/>
        </w:rPr>
        <w:t>nsure”</w:t>
      </w:r>
      <w:r w:rsidR="00821CDE">
        <w:rPr>
          <w:rFonts w:ascii="Times New Roman" w:eastAsia="Times New Roman" w:hAnsi="Times New Roman" w:cs="Times New Roman"/>
          <w:bCs/>
          <w:color w:val="000000"/>
          <w:kern w:val="3"/>
          <w:szCs w:val="24"/>
          <w:lang w:eastAsia="zh-CN"/>
        </w:rPr>
        <w:t>; “how about taking a small piece of ice and practice swallowing it first”)</w:t>
      </w:r>
    </w:p>
    <w:p w:rsidR="00AC57D0" w:rsidRPr="00AC57D0" w:rsidRDefault="00D90BA5" w:rsidP="00AC57D0">
      <w:pPr>
        <w:numPr>
          <w:ilvl w:val="3"/>
          <w:numId w:val="18"/>
        </w:numPr>
        <w:rPr>
          <w:rFonts w:ascii="Times New Roman" w:eastAsia="Times New Roman" w:hAnsi="Times New Roman" w:cs="Times New Roman"/>
          <w:bCs/>
          <w:color w:val="000000"/>
          <w:kern w:val="3"/>
          <w:szCs w:val="24"/>
          <w:lang w:eastAsia="zh-CN"/>
        </w:rPr>
      </w:pPr>
      <w:r>
        <w:rPr>
          <w:rFonts w:ascii="Times New Roman" w:eastAsia="Times New Roman" w:hAnsi="Times New Roman" w:cs="Times New Roman"/>
          <w:bCs/>
          <w:color w:val="000000"/>
          <w:kern w:val="3"/>
          <w:szCs w:val="24"/>
          <w:lang w:eastAsia="zh-CN"/>
        </w:rPr>
        <w:t>R</w:t>
      </w:r>
      <w:r w:rsidR="00AC57D0" w:rsidRPr="00AC57D0">
        <w:rPr>
          <w:rFonts w:ascii="Times New Roman" w:eastAsia="Times New Roman" w:hAnsi="Times New Roman" w:cs="Times New Roman"/>
          <w:bCs/>
          <w:color w:val="000000"/>
          <w:kern w:val="3"/>
          <w:szCs w:val="24"/>
          <w:lang w:eastAsia="zh-CN"/>
        </w:rPr>
        <w:t>emind</w:t>
      </w:r>
      <w:r>
        <w:rPr>
          <w:rFonts w:ascii="Times New Roman" w:eastAsia="Times New Roman" w:hAnsi="Times New Roman" w:cs="Times New Roman"/>
          <w:bCs/>
          <w:color w:val="000000"/>
          <w:kern w:val="3"/>
          <w:szCs w:val="24"/>
          <w:lang w:eastAsia="zh-CN"/>
        </w:rPr>
        <w:t>ers</w:t>
      </w:r>
      <w:r w:rsidR="00AC57D0" w:rsidRPr="00AC57D0">
        <w:rPr>
          <w:rFonts w:ascii="Times New Roman" w:eastAsia="Times New Roman" w:hAnsi="Times New Roman" w:cs="Times New Roman"/>
          <w:bCs/>
          <w:color w:val="000000"/>
          <w:kern w:val="3"/>
          <w:szCs w:val="24"/>
          <w:lang w:eastAsia="zh-CN"/>
        </w:rPr>
        <w:t xml:space="preserve"> of past effective strategies</w:t>
      </w:r>
      <w:r>
        <w:rPr>
          <w:rFonts w:ascii="Times New Roman" w:eastAsia="Times New Roman" w:hAnsi="Times New Roman" w:cs="Times New Roman"/>
          <w:bCs/>
          <w:color w:val="000000"/>
          <w:kern w:val="3"/>
          <w:szCs w:val="24"/>
          <w:lang w:eastAsia="zh-CN"/>
        </w:rPr>
        <w:t xml:space="preserve"> </w:t>
      </w:r>
      <w:r w:rsidR="00440233">
        <w:rPr>
          <w:rFonts w:ascii="Times New Roman" w:eastAsia="Times New Roman" w:hAnsi="Times New Roman" w:cs="Times New Roman"/>
          <w:bCs/>
          <w:color w:val="000000"/>
          <w:kern w:val="3"/>
          <w:szCs w:val="24"/>
          <w:lang w:eastAsia="zh-CN"/>
        </w:rPr>
        <w:t>(e.g.,</w:t>
      </w:r>
      <w:r>
        <w:rPr>
          <w:rFonts w:ascii="Times New Roman" w:eastAsia="Times New Roman" w:hAnsi="Times New Roman" w:cs="Times New Roman"/>
          <w:bCs/>
          <w:color w:val="000000"/>
          <w:kern w:val="3"/>
          <w:szCs w:val="24"/>
          <w:lang w:eastAsia="zh-CN"/>
        </w:rPr>
        <w:t xml:space="preserve"> </w:t>
      </w:r>
      <w:r w:rsidR="00AC57D0" w:rsidRPr="00AC57D0">
        <w:rPr>
          <w:rFonts w:ascii="Times New Roman" w:eastAsia="Times New Roman" w:hAnsi="Times New Roman" w:cs="Times New Roman"/>
          <w:bCs/>
          <w:color w:val="000000"/>
          <w:kern w:val="3"/>
          <w:szCs w:val="24"/>
          <w:lang w:eastAsia="zh-CN"/>
        </w:rPr>
        <w:t>“I think trying to take</w:t>
      </w:r>
      <w:r w:rsidR="005722BC">
        <w:rPr>
          <w:rFonts w:ascii="Times New Roman" w:eastAsia="Times New Roman" w:hAnsi="Times New Roman" w:cs="Times New Roman"/>
          <w:bCs/>
          <w:color w:val="000000"/>
          <w:kern w:val="3"/>
          <w:szCs w:val="24"/>
          <w:lang w:eastAsia="zh-CN"/>
        </w:rPr>
        <w:t xml:space="preserve"> the</w:t>
      </w:r>
      <w:r w:rsidR="00AC57D0" w:rsidRPr="00AC57D0">
        <w:rPr>
          <w:rFonts w:ascii="Times New Roman" w:eastAsia="Times New Roman" w:hAnsi="Times New Roman" w:cs="Times New Roman"/>
          <w:bCs/>
          <w:color w:val="000000"/>
          <w:kern w:val="3"/>
          <w:szCs w:val="24"/>
          <w:lang w:eastAsia="zh-CN"/>
        </w:rPr>
        <w:t xml:space="preserve"> pills with </w:t>
      </w:r>
      <w:r>
        <w:rPr>
          <w:rFonts w:ascii="Times New Roman" w:eastAsia="Times New Roman" w:hAnsi="Times New Roman" w:cs="Times New Roman"/>
          <w:bCs/>
          <w:color w:val="000000"/>
          <w:kern w:val="3"/>
          <w:szCs w:val="24"/>
          <w:lang w:eastAsia="zh-CN"/>
        </w:rPr>
        <w:t>E</w:t>
      </w:r>
      <w:r w:rsidR="00AC57D0" w:rsidRPr="00AC57D0">
        <w:rPr>
          <w:rFonts w:ascii="Times New Roman" w:eastAsia="Times New Roman" w:hAnsi="Times New Roman" w:cs="Times New Roman"/>
          <w:bCs/>
          <w:color w:val="000000"/>
          <w:kern w:val="3"/>
          <w:szCs w:val="24"/>
          <w:lang w:eastAsia="zh-CN"/>
        </w:rPr>
        <w:t>nsure would work – you tried it yesterday and liked it”</w:t>
      </w:r>
      <w:r w:rsidR="00440233">
        <w:rPr>
          <w:rFonts w:ascii="Times New Roman" w:eastAsia="Times New Roman" w:hAnsi="Times New Roman" w:cs="Times New Roman"/>
          <w:bCs/>
          <w:color w:val="000000"/>
          <w:kern w:val="3"/>
          <w:szCs w:val="24"/>
          <w:lang w:eastAsia="zh-CN"/>
        </w:rPr>
        <w:t>)</w:t>
      </w:r>
    </w:p>
    <w:p w:rsidR="00D90BA5" w:rsidRDefault="00AC57D0" w:rsidP="00AC57D0">
      <w:pPr>
        <w:numPr>
          <w:ilvl w:val="2"/>
          <w:numId w:val="18"/>
        </w:numPr>
        <w:rPr>
          <w:rFonts w:ascii="Times New Roman" w:eastAsia="Times New Roman" w:hAnsi="Times New Roman" w:cs="Times New Roman"/>
          <w:bCs/>
          <w:color w:val="000000"/>
          <w:kern w:val="3"/>
          <w:szCs w:val="24"/>
          <w:lang w:eastAsia="zh-CN"/>
        </w:rPr>
      </w:pPr>
      <w:r w:rsidRPr="00AC57D0">
        <w:rPr>
          <w:rFonts w:ascii="Times New Roman" w:eastAsia="Times New Roman" w:hAnsi="Times New Roman" w:cs="Times New Roman"/>
          <w:bCs/>
          <w:color w:val="000000"/>
          <w:kern w:val="3"/>
          <w:szCs w:val="24"/>
          <w:lang w:eastAsia="zh-CN"/>
        </w:rPr>
        <w:t>Maintain</w:t>
      </w:r>
      <w:r w:rsidR="00D90BA5">
        <w:rPr>
          <w:rFonts w:ascii="Times New Roman" w:eastAsia="Times New Roman" w:hAnsi="Times New Roman" w:cs="Times New Roman"/>
          <w:bCs/>
          <w:color w:val="000000"/>
          <w:kern w:val="3"/>
          <w:szCs w:val="24"/>
          <w:lang w:eastAsia="zh-CN"/>
        </w:rPr>
        <w:t>ing</w:t>
      </w:r>
      <w:r w:rsidRPr="00AC57D0">
        <w:rPr>
          <w:rFonts w:ascii="Times New Roman" w:eastAsia="Times New Roman" w:hAnsi="Times New Roman" w:cs="Times New Roman"/>
          <w:bCs/>
          <w:color w:val="000000"/>
          <w:kern w:val="3"/>
          <w:szCs w:val="24"/>
          <w:lang w:eastAsia="zh-CN"/>
        </w:rPr>
        <w:t xml:space="preserve"> contact with medical</w:t>
      </w:r>
      <w:r w:rsidR="00400D5B">
        <w:rPr>
          <w:rFonts w:ascii="Times New Roman" w:eastAsia="Times New Roman" w:hAnsi="Times New Roman" w:cs="Times New Roman"/>
          <w:bCs/>
          <w:color w:val="000000"/>
          <w:kern w:val="3"/>
          <w:szCs w:val="24"/>
          <w:lang w:eastAsia="zh-CN"/>
        </w:rPr>
        <w:t xml:space="preserve"> and other</w:t>
      </w:r>
      <w:r w:rsidRPr="00AC57D0">
        <w:rPr>
          <w:rFonts w:ascii="Times New Roman" w:eastAsia="Times New Roman" w:hAnsi="Times New Roman" w:cs="Times New Roman"/>
          <w:bCs/>
          <w:color w:val="000000"/>
          <w:kern w:val="3"/>
          <w:szCs w:val="24"/>
          <w:lang w:eastAsia="zh-CN"/>
        </w:rPr>
        <w:t xml:space="preserve"> caretakers</w:t>
      </w:r>
    </w:p>
    <w:p w:rsidR="00AC57D0" w:rsidRDefault="00D90BA5" w:rsidP="00AC57D0">
      <w:pPr>
        <w:numPr>
          <w:ilvl w:val="2"/>
          <w:numId w:val="18"/>
        </w:numPr>
        <w:rPr>
          <w:rFonts w:ascii="Times New Roman" w:eastAsia="Times New Roman" w:hAnsi="Times New Roman" w:cs="Times New Roman"/>
          <w:bCs/>
          <w:color w:val="000000"/>
          <w:kern w:val="3"/>
          <w:szCs w:val="24"/>
          <w:lang w:eastAsia="zh-CN"/>
        </w:rPr>
      </w:pPr>
      <w:r>
        <w:rPr>
          <w:rFonts w:ascii="Times New Roman" w:eastAsia="Times New Roman" w:hAnsi="Times New Roman" w:cs="Times New Roman"/>
          <w:bCs/>
          <w:color w:val="000000"/>
          <w:kern w:val="3"/>
          <w:szCs w:val="24"/>
          <w:lang w:eastAsia="zh-CN"/>
        </w:rPr>
        <w:t xml:space="preserve">Reminding about upcoming </w:t>
      </w:r>
      <w:r w:rsidR="00AC57D0" w:rsidRPr="00AC57D0">
        <w:rPr>
          <w:rFonts w:ascii="Times New Roman" w:eastAsia="Times New Roman" w:hAnsi="Times New Roman" w:cs="Times New Roman"/>
          <w:bCs/>
          <w:color w:val="000000"/>
          <w:kern w:val="3"/>
          <w:szCs w:val="24"/>
          <w:lang w:eastAsia="zh-CN"/>
        </w:rPr>
        <w:t>appointments</w:t>
      </w:r>
    </w:p>
    <w:p w:rsidR="00821CDE" w:rsidRPr="00AC57D0" w:rsidRDefault="00821CDE" w:rsidP="00AC57D0">
      <w:pPr>
        <w:numPr>
          <w:ilvl w:val="2"/>
          <w:numId w:val="18"/>
        </w:numPr>
        <w:rPr>
          <w:rFonts w:ascii="Times New Roman" w:eastAsia="Times New Roman" w:hAnsi="Times New Roman" w:cs="Times New Roman"/>
          <w:bCs/>
          <w:color w:val="000000"/>
          <w:kern w:val="3"/>
          <w:szCs w:val="24"/>
          <w:lang w:eastAsia="zh-CN"/>
        </w:rPr>
      </w:pPr>
      <w:r>
        <w:rPr>
          <w:rFonts w:ascii="Times New Roman" w:eastAsia="Times New Roman" w:hAnsi="Times New Roman" w:cs="Times New Roman"/>
          <w:bCs/>
          <w:color w:val="000000"/>
          <w:kern w:val="3"/>
          <w:szCs w:val="24"/>
          <w:lang w:eastAsia="zh-CN"/>
        </w:rPr>
        <w:t xml:space="preserve">Verification of medical compliance – RFID authenticates dispensing of correct medication at the correct time of day with verification that medication is </w:t>
      </w:r>
      <w:proofErr w:type="gramStart"/>
      <w:r>
        <w:rPr>
          <w:rFonts w:ascii="Times New Roman" w:eastAsia="Times New Roman" w:hAnsi="Times New Roman" w:cs="Times New Roman"/>
          <w:bCs/>
          <w:color w:val="000000"/>
          <w:kern w:val="3"/>
          <w:szCs w:val="24"/>
          <w:lang w:eastAsia="zh-CN"/>
        </w:rPr>
        <w:t>actually taken</w:t>
      </w:r>
      <w:proofErr w:type="gramEnd"/>
      <w:r>
        <w:rPr>
          <w:rFonts w:ascii="Times New Roman" w:eastAsia="Times New Roman" w:hAnsi="Times New Roman" w:cs="Times New Roman"/>
          <w:bCs/>
          <w:color w:val="000000"/>
          <w:kern w:val="3"/>
          <w:szCs w:val="24"/>
          <w:lang w:eastAsia="zh-CN"/>
        </w:rPr>
        <w:t xml:space="preserve">.  For example, Tracking system verifies individual is at pill </w:t>
      </w:r>
      <w:proofErr w:type="spellStart"/>
      <w:r>
        <w:rPr>
          <w:rFonts w:ascii="Times New Roman" w:eastAsia="Times New Roman" w:hAnsi="Times New Roman" w:cs="Times New Roman"/>
          <w:bCs/>
          <w:color w:val="000000"/>
          <w:kern w:val="3"/>
          <w:szCs w:val="24"/>
          <w:lang w:eastAsia="zh-CN"/>
        </w:rPr>
        <w:t>despensor</w:t>
      </w:r>
      <w:proofErr w:type="spellEnd"/>
      <w:r>
        <w:rPr>
          <w:rFonts w:ascii="Times New Roman" w:eastAsia="Times New Roman" w:hAnsi="Times New Roman" w:cs="Times New Roman"/>
          <w:bCs/>
          <w:color w:val="000000"/>
          <w:kern w:val="3"/>
          <w:szCs w:val="24"/>
          <w:lang w:eastAsia="zh-CN"/>
        </w:rPr>
        <w:t xml:space="preserve">, RFID authenticates and dispenses that individual’s medication and image capture at the time pills are taken showing placing in hand, then mouth, then swallowing. </w:t>
      </w:r>
    </w:p>
    <w:p w:rsidR="00AC57D0" w:rsidRPr="00AC57D0" w:rsidRDefault="00D90BA5" w:rsidP="00AC57D0">
      <w:pPr>
        <w:numPr>
          <w:ilvl w:val="1"/>
          <w:numId w:val="18"/>
        </w:numPr>
        <w:rPr>
          <w:rFonts w:ascii="Times New Roman" w:eastAsia="Times New Roman" w:hAnsi="Times New Roman" w:cs="Times New Roman"/>
          <w:bCs/>
          <w:color w:val="000000"/>
          <w:kern w:val="3"/>
          <w:szCs w:val="24"/>
          <w:lang w:eastAsia="zh-CN"/>
        </w:rPr>
      </w:pPr>
      <w:r>
        <w:rPr>
          <w:rFonts w:ascii="Times New Roman" w:eastAsia="Times New Roman" w:hAnsi="Times New Roman" w:cs="Times New Roman"/>
          <w:bCs/>
          <w:color w:val="000000"/>
          <w:kern w:val="3"/>
          <w:szCs w:val="24"/>
          <w:lang w:eastAsia="zh-CN"/>
        </w:rPr>
        <w:t>O</w:t>
      </w:r>
      <w:r w:rsidR="00AC57D0" w:rsidRPr="00AC57D0">
        <w:rPr>
          <w:rFonts w:ascii="Times New Roman" w:eastAsia="Times New Roman" w:hAnsi="Times New Roman" w:cs="Times New Roman"/>
          <w:bCs/>
          <w:color w:val="000000"/>
          <w:kern w:val="3"/>
          <w:szCs w:val="24"/>
          <w:lang w:eastAsia="zh-CN"/>
        </w:rPr>
        <w:t>rientation to time, place</w:t>
      </w:r>
      <w:r>
        <w:rPr>
          <w:rFonts w:ascii="Times New Roman" w:eastAsia="Times New Roman" w:hAnsi="Times New Roman" w:cs="Times New Roman"/>
          <w:bCs/>
          <w:color w:val="000000"/>
          <w:kern w:val="3"/>
          <w:szCs w:val="24"/>
          <w:lang w:eastAsia="zh-CN"/>
        </w:rPr>
        <w:t>,</w:t>
      </w:r>
      <w:r w:rsidR="00AC57D0" w:rsidRPr="00AC57D0">
        <w:rPr>
          <w:rFonts w:ascii="Times New Roman" w:eastAsia="Times New Roman" w:hAnsi="Times New Roman" w:cs="Times New Roman"/>
          <w:bCs/>
          <w:color w:val="000000"/>
          <w:kern w:val="3"/>
          <w:szCs w:val="24"/>
          <w:lang w:eastAsia="zh-CN"/>
        </w:rPr>
        <w:t xml:space="preserve"> and situation</w:t>
      </w:r>
    </w:p>
    <w:p w:rsidR="00AC57D0" w:rsidRDefault="00AC57D0" w:rsidP="00AC57D0">
      <w:pPr>
        <w:numPr>
          <w:ilvl w:val="2"/>
          <w:numId w:val="18"/>
        </w:numPr>
        <w:rPr>
          <w:rFonts w:ascii="Times New Roman" w:eastAsia="Times New Roman" w:hAnsi="Times New Roman" w:cs="Times New Roman"/>
          <w:bCs/>
          <w:color w:val="000000"/>
          <w:kern w:val="3"/>
          <w:szCs w:val="24"/>
          <w:lang w:eastAsia="zh-CN"/>
        </w:rPr>
      </w:pPr>
      <w:r w:rsidRPr="00AC57D0">
        <w:rPr>
          <w:rFonts w:ascii="Times New Roman" w:eastAsia="Times New Roman" w:hAnsi="Times New Roman" w:cs="Times New Roman"/>
          <w:bCs/>
          <w:color w:val="000000"/>
          <w:kern w:val="3"/>
          <w:szCs w:val="24"/>
          <w:lang w:eastAsia="zh-CN"/>
        </w:rPr>
        <w:t xml:space="preserve">On-line large format calendar with </w:t>
      </w:r>
      <w:r w:rsidR="00400D5B" w:rsidRPr="00AC57D0">
        <w:rPr>
          <w:rFonts w:ascii="Times New Roman" w:eastAsia="Times New Roman" w:hAnsi="Times New Roman" w:cs="Times New Roman"/>
          <w:bCs/>
          <w:color w:val="000000"/>
          <w:kern w:val="3"/>
          <w:szCs w:val="24"/>
          <w:lang w:eastAsia="zh-CN"/>
        </w:rPr>
        <w:t>today’s</w:t>
      </w:r>
      <w:r w:rsidRPr="00AC57D0">
        <w:rPr>
          <w:rFonts w:ascii="Times New Roman" w:eastAsia="Times New Roman" w:hAnsi="Times New Roman" w:cs="Times New Roman"/>
          <w:bCs/>
          <w:color w:val="000000"/>
          <w:kern w:val="3"/>
          <w:szCs w:val="24"/>
          <w:lang w:eastAsia="zh-CN"/>
        </w:rPr>
        <w:t xml:space="preserve"> goals/appointments</w:t>
      </w:r>
      <w:r w:rsidR="00D90BA5">
        <w:rPr>
          <w:rFonts w:ascii="Times New Roman" w:eastAsia="Times New Roman" w:hAnsi="Times New Roman" w:cs="Times New Roman"/>
          <w:bCs/>
          <w:color w:val="000000"/>
          <w:kern w:val="3"/>
          <w:szCs w:val="24"/>
          <w:lang w:eastAsia="zh-CN"/>
        </w:rPr>
        <w:t>, which also</w:t>
      </w:r>
      <w:r w:rsidR="005722BC">
        <w:rPr>
          <w:rFonts w:ascii="Times New Roman" w:eastAsia="Times New Roman" w:hAnsi="Times New Roman" w:cs="Times New Roman"/>
          <w:bCs/>
          <w:color w:val="000000"/>
          <w:kern w:val="3"/>
          <w:szCs w:val="24"/>
          <w:lang w:eastAsia="zh-CN"/>
        </w:rPr>
        <w:t xml:space="preserve"> </w:t>
      </w:r>
      <w:r w:rsidRPr="00AC57D0">
        <w:rPr>
          <w:rFonts w:ascii="Times New Roman" w:eastAsia="Times New Roman" w:hAnsi="Times New Roman" w:cs="Times New Roman"/>
          <w:bCs/>
          <w:color w:val="000000"/>
          <w:kern w:val="3"/>
          <w:szCs w:val="24"/>
          <w:lang w:eastAsia="zh-CN"/>
        </w:rPr>
        <w:t>indicat</w:t>
      </w:r>
      <w:r w:rsidR="00D90BA5">
        <w:rPr>
          <w:rFonts w:ascii="Times New Roman" w:eastAsia="Times New Roman" w:hAnsi="Times New Roman" w:cs="Times New Roman"/>
          <w:bCs/>
          <w:color w:val="000000"/>
          <w:kern w:val="3"/>
          <w:szCs w:val="24"/>
          <w:lang w:eastAsia="zh-CN"/>
        </w:rPr>
        <w:t>es</w:t>
      </w:r>
      <w:r w:rsidRPr="00AC57D0">
        <w:rPr>
          <w:rFonts w:ascii="Times New Roman" w:eastAsia="Times New Roman" w:hAnsi="Times New Roman" w:cs="Times New Roman"/>
          <w:bCs/>
          <w:color w:val="000000"/>
          <w:kern w:val="3"/>
          <w:szCs w:val="24"/>
          <w:lang w:eastAsia="zh-CN"/>
        </w:rPr>
        <w:t xml:space="preserve"> TOD</w:t>
      </w:r>
      <w:r w:rsidR="00400D5B">
        <w:rPr>
          <w:rFonts w:ascii="Times New Roman" w:eastAsia="Times New Roman" w:hAnsi="Times New Roman" w:cs="Times New Roman"/>
          <w:bCs/>
          <w:color w:val="000000"/>
          <w:kern w:val="3"/>
          <w:szCs w:val="24"/>
          <w:lang w:eastAsia="zh-CN"/>
        </w:rPr>
        <w:t xml:space="preserve"> (e.g., analog clock with AM/PM</w:t>
      </w:r>
      <w:r w:rsidR="0080356B">
        <w:rPr>
          <w:rFonts w:ascii="Times New Roman" w:eastAsia="Times New Roman" w:hAnsi="Times New Roman" w:cs="Times New Roman"/>
          <w:bCs/>
          <w:color w:val="000000"/>
          <w:kern w:val="3"/>
          <w:szCs w:val="24"/>
          <w:lang w:eastAsia="zh-CN"/>
        </w:rPr>
        <w:t>), interior/exterior temperature with for</w:t>
      </w:r>
      <w:r w:rsidR="005722BC">
        <w:rPr>
          <w:rFonts w:ascii="Times New Roman" w:eastAsia="Times New Roman" w:hAnsi="Times New Roman" w:cs="Times New Roman"/>
          <w:bCs/>
          <w:color w:val="000000"/>
          <w:kern w:val="3"/>
          <w:szCs w:val="24"/>
          <w:lang w:eastAsia="zh-CN"/>
        </w:rPr>
        <w:t>e</w:t>
      </w:r>
      <w:r w:rsidR="0080356B">
        <w:rPr>
          <w:rFonts w:ascii="Times New Roman" w:eastAsia="Times New Roman" w:hAnsi="Times New Roman" w:cs="Times New Roman"/>
          <w:bCs/>
          <w:color w:val="000000"/>
          <w:kern w:val="3"/>
          <w:szCs w:val="24"/>
          <w:lang w:eastAsia="zh-CN"/>
        </w:rPr>
        <w:t>cast and environmental alerts (e.g., heating / air conditioning offline, fire, CO2)</w:t>
      </w:r>
    </w:p>
    <w:p w:rsidR="0080356B" w:rsidRPr="00AC57D0" w:rsidRDefault="0080356B" w:rsidP="00AC57D0">
      <w:pPr>
        <w:numPr>
          <w:ilvl w:val="2"/>
          <w:numId w:val="18"/>
        </w:numPr>
        <w:rPr>
          <w:rFonts w:ascii="Times New Roman" w:eastAsia="Times New Roman" w:hAnsi="Times New Roman" w:cs="Times New Roman"/>
          <w:bCs/>
          <w:color w:val="000000"/>
          <w:kern w:val="3"/>
          <w:szCs w:val="24"/>
          <w:lang w:eastAsia="zh-CN"/>
        </w:rPr>
      </w:pPr>
      <w:r>
        <w:rPr>
          <w:rFonts w:ascii="Times New Roman" w:eastAsia="Times New Roman" w:hAnsi="Times New Roman" w:cs="Times New Roman"/>
          <w:bCs/>
          <w:color w:val="000000"/>
          <w:kern w:val="3"/>
          <w:szCs w:val="24"/>
          <w:lang w:eastAsia="zh-CN"/>
        </w:rPr>
        <w:t>Critical warnings (e.g.,</w:t>
      </w:r>
      <w:r w:rsidR="005722BC">
        <w:rPr>
          <w:rFonts w:ascii="Times New Roman" w:eastAsia="Times New Roman" w:hAnsi="Times New Roman" w:cs="Times New Roman"/>
          <w:bCs/>
          <w:color w:val="000000"/>
          <w:kern w:val="3"/>
          <w:szCs w:val="24"/>
          <w:lang w:eastAsia="zh-CN"/>
        </w:rPr>
        <w:t xml:space="preserve"> </w:t>
      </w:r>
      <w:r>
        <w:rPr>
          <w:rFonts w:ascii="Times New Roman" w:eastAsia="Times New Roman" w:hAnsi="Times New Roman" w:cs="Times New Roman"/>
          <w:bCs/>
          <w:color w:val="000000"/>
          <w:kern w:val="3"/>
          <w:szCs w:val="24"/>
          <w:lang w:eastAsia="zh-CN"/>
        </w:rPr>
        <w:t xml:space="preserve">heating, </w:t>
      </w:r>
      <w:r w:rsidR="007B4775">
        <w:rPr>
          <w:rFonts w:ascii="Times New Roman" w:eastAsia="Times New Roman" w:hAnsi="Times New Roman" w:cs="Times New Roman"/>
          <w:bCs/>
          <w:color w:val="000000"/>
          <w:kern w:val="3"/>
          <w:szCs w:val="24"/>
          <w:lang w:eastAsia="zh-CN"/>
        </w:rPr>
        <w:t>A/C</w:t>
      </w:r>
      <w:r>
        <w:rPr>
          <w:rFonts w:ascii="Times New Roman" w:eastAsia="Times New Roman" w:hAnsi="Times New Roman" w:cs="Times New Roman"/>
          <w:bCs/>
          <w:color w:val="000000"/>
          <w:kern w:val="3"/>
          <w:szCs w:val="24"/>
          <w:lang w:eastAsia="zh-CN"/>
        </w:rPr>
        <w:t xml:space="preserve">, fire, intrusion) </w:t>
      </w:r>
      <w:r w:rsidR="00D90BA5">
        <w:rPr>
          <w:rFonts w:ascii="Times New Roman" w:eastAsia="Times New Roman" w:hAnsi="Times New Roman" w:cs="Times New Roman"/>
          <w:bCs/>
          <w:color w:val="000000"/>
          <w:kern w:val="3"/>
          <w:szCs w:val="24"/>
          <w:lang w:eastAsia="zh-CN"/>
        </w:rPr>
        <w:t xml:space="preserve">could </w:t>
      </w:r>
      <w:r>
        <w:rPr>
          <w:rFonts w:ascii="Times New Roman" w:eastAsia="Times New Roman" w:hAnsi="Times New Roman" w:cs="Times New Roman"/>
          <w:bCs/>
          <w:color w:val="000000"/>
          <w:kern w:val="3"/>
          <w:szCs w:val="24"/>
          <w:lang w:eastAsia="zh-CN"/>
        </w:rPr>
        <w:t>require acknowledgement within</w:t>
      </w:r>
      <w:r w:rsidR="00D90BA5">
        <w:rPr>
          <w:rFonts w:ascii="Times New Roman" w:eastAsia="Times New Roman" w:hAnsi="Times New Roman" w:cs="Times New Roman"/>
          <w:bCs/>
          <w:color w:val="000000"/>
          <w:kern w:val="3"/>
          <w:szCs w:val="24"/>
          <w:lang w:eastAsia="zh-CN"/>
        </w:rPr>
        <w:t xml:space="preserve"> a</w:t>
      </w:r>
      <w:r>
        <w:rPr>
          <w:rFonts w:ascii="Times New Roman" w:eastAsia="Times New Roman" w:hAnsi="Times New Roman" w:cs="Times New Roman"/>
          <w:bCs/>
          <w:color w:val="000000"/>
          <w:kern w:val="3"/>
          <w:szCs w:val="24"/>
          <w:lang w:eastAsia="zh-CN"/>
        </w:rPr>
        <w:t xml:space="preserve"> prescribed time or </w:t>
      </w:r>
      <w:r w:rsidR="00D90BA5">
        <w:rPr>
          <w:rFonts w:ascii="Times New Roman" w:eastAsia="Times New Roman" w:hAnsi="Times New Roman" w:cs="Times New Roman"/>
          <w:bCs/>
          <w:color w:val="000000"/>
          <w:kern w:val="3"/>
          <w:szCs w:val="24"/>
          <w:lang w:eastAsia="zh-CN"/>
        </w:rPr>
        <w:t xml:space="preserve">help would be </w:t>
      </w:r>
      <w:r>
        <w:rPr>
          <w:rFonts w:ascii="Times New Roman" w:eastAsia="Times New Roman" w:hAnsi="Times New Roman" w:cs="Times New Roman"/>
          <w:bCs/>
          <w:color w:val="000000"/>
          <w:kern w:val="3"/>
          <w:szCs w:val="24"/>
          <w:lang w:eastAsia="zh-CN"/>
        </w:rPr>
        <w:t>automatic</w:t>
      </w:r>
      <w:r w:rsidR="00D90BA5">
        <w:rPr>
          <w:rFonts w:ascii="Times New Roman" w:eastAsia="Times New Roman" w:hAnsi="Times New Roman" w:cs="Times New Roman"/>
          <w:bCs/>
          <w:color w:val="000000"/>
          <w:kern w:val="3"/>
          <w:szCs w:val="24"/>
          <w:lang w:eastAsia="zh-CN"/>
        </w:rPr>
        <w:t>ally</w:t>
      </w:r>
      <w:r>
        <w:rPr>
          <w:rFonts w:ascii="Times New Roman" w:eastAsia="Times New Roman" w:hAnsi="Times New Roman" w:cs="Times New Roman"/>
          <w:bCs/>
          <w:color w:val="000000"/>
          <w:kern w:val="3"/>
          <w:szCs w:val="24"/>
          <w:lang w:eastAsia="zh-CN"/>
        </w:rPr>
        <w:t xml:space="preserve"> dispatch</w:t>
      </w:r>
      <w:r w:rsidR="00D90BA5">
        <w:rPr>
          <w:rFonts w:ascii="Times New Roman" w:eastAsia="Times New Roman" w:hAnsi="Times New Roman" w:cs="Times New Roman"/>
          <w:bCs/>
          <w:color w:val="000000"/>
          <w:kern w:val="3"/>
          <w:szCs w:val="24"/>
          <w:lang w:eastAsia="zh-CN"/>
        </w:rPr>
        <w:t>ed</w:t>
      </w:r>
      <w:r>
        <w:rPr>
          <w:rFonts w:ascii="Times New Roman" w:eastAsia="Times New Roman" w:hAnsi="Times New Roman" w:cs="Times New Roman"/>
          <w:bCs/>
          <w:color w:val="000000"/>
          <w:kern w:val="3"/>
          <w:szCs w:val="24"/>
          <w:lang w:eastAsia="zh-CN"/>
        </w:rPr>
        <w:t xml:space="preserve">.  </w:t>
      </w:r>
      <w:r w:rsidR="00D90BA5">
        <w:rPr>
          <w:rFonts w:ascii="Times New Roman" w:eastAsia="Times New Roman" w:hAnsi="Times New Roman" w:cs="Times New Roman"/>
          <w:bCs/>
          <w:color w:val="000000"/>
          <w:kern w:val="3"/>
          <w:szCs w:val="24"/>
          <w:lang w:eastAsia="zh-CN"/>
        </w:rPr>
        <w:t>W</w:t>
      </w:r>
      <w:r>
        <w:rPr>
          <w:rFonts w:ascii="Times New Roman" w:eastAsia="Times New Roman" w:hAnsi="Times New Roman" w:cs="Times New Roman"/>
          <w:bCs/>
          <w:color w:val="000000"/>
          <w:kern w:val="3"/>
          <w:szCs w:val="24"/>
          <w:lang w:eastAsia="zh-CN"/>
        </w:rPr>
        <w:t>arnings/</w:t>
      </w:r>
      <w:r w:rsidR="005722BC">
        <w:rPr>
          <w:rFonts w:ascii="Times New Roman" w:eastAsia="Times New Roman" w:hAnsi="Times New Roman" w:cs="Times New Roman"/>
          <w:bCs/>
          <w:color w:val="000000"/>
          <w:kern w:val="3"/>
          <w:szCs w:val="24"/>
          <w:lang w:eastAsia="zh-CN"/>
        </w:rPr>
        <w:t xml:space="preserve"> </w:t>
      </w:r>
      <w:r>
        <w:rPr>
          <w:rFonts w:ascii="Times New Roman" w:eastAsia="Times New Roman" w:hAnsi="Times New Roman" w:cs="Times New Roman"/>
          <w:bCs/>
          <w:color w:val="000000"/>
          <w:kern w:val="3"/>
          <w:szCs w:val="24"/>
          <w:lang w:eastAsia="zh-CN"/>
        </w:rPr>
        <w:t>alarms</w:t>
      </w:r>
      <w:r w:rsidR="00D90BA5">
        <w:rPr>
          <w:rFonts w:ascii="Times New Roman" w:eastAsia="Times New Roman" w:hAnsi="Times New Roman" w:cs="Times New Roman"/>
          <w:bCs/>
          <w:color w:val="000000"/>
          <w:kern w:val="3"/>
          <w:szCs w:val="24"/>
          <w:lang w:eastAsia="zh-CN"/>
        </w:rPr>
        <w:t>,</w:t>
      </w:r>
      <w:r>
        <w:rPr>
          <w:rFonts w:ascii="Times New Roman" w:eastAsia="Times New Roman" w:hAnsi="Times New Roman" w:cs="Times New Roman"/>
          <w:bCs/>
          <w:color w:val="000000"/>
          <w:kern w:val="3"/>
          <w:szCs w:val="24"/>
          <w:lang w:eastAsia="zh-CN"/>
        </w:rPr>
        <w:t xml:space="preserve"> although handled by security systems</w:t>
      </w:r>
      <w:r w:rsidR="00D90BA5">
        <w:rPr>
          <w:rFonts w:ascii="Times New Roman" w:eastAsia="Times New Roman" w:hAnsi="Times New Roman" w:cs="Times New Roman"/>
          <w:bCs/>
          <w:color w:val="000000"/>
          <w:kern w:val="3"/>
          <w:szCs w:val="24"/>
          <w:lang w:eastAsia="zh-CN"/>
        </w:rPr>
        <w:t>,</w:t>
      </w:r>
      <w:r>
        <w:rPr>
          <w:rFonts w:ascii="Times New Roman" w:eastAsia="Times New Roman" w:hAnsi="Times New Roman" w:cs="Times New Roman"/>
          <w:bCs/>
          <w:color w:val="000000"/>
          <w:kern w:val="3"/>
          <w:szCs w:val="24"/>
          <w:lang w:eastAsia="zh-CN"/>
        </w:rPr>
        <w:t xml:space="preserve"> should  integrate local / remote (e.g., cellphones) displays</w:t>
      </w:r>
    </w:p>
    <w:p w:rsidR="00AC57D0" w:rsidRPr="00A7570C" w:rsidRDefault="00AC57D0" w:rsidP="00AC57D0">
      <w:pPr>
        <w:pStyle w:val="ListParagraph"/>
        <w:numPr>
          <w:ilvl w:val="0"/>
          <w:numId w:val="18"/>
        </w:numPr>
        <w:rPr>
          <w:rFonts w:ascii="Times New Roman" w:eastAsia="Times New Roman" w:hAnsi="Times New Roman" w:cs="Times New Roman"/>
          <w:b/>
          <w:bCs/>
          <w:color w:val="000000"/>
          <w:kern w:val="3"/>
          <w:szCs w:val="24"/>
          <w:lang w:eastAsia="zh-CN"/>
        </w:rPr>
      </w:pPr>
      <w:r w:rsidRPr="00AC57D0">
        <w:rPr>
          <w:rFonts w:ascii="Times New Roman" w:eastAsia="Times New Roman" w:hAnsi="Times New Roman" w:cs="Times New Roman"/>
          <w:bCs/>
          <w:color w:val="000000"/>
          <w:kern w:val="3"/>
          <w:szCs w:val="24"/>
          <w:lang w:eastAsia="zh-CN"/>
        </w:rPr>
        <w:t>Promote enjoyment and goal setting</w:t>
      </w:r>
    </w:p>
    <w:p w:rsidR="005722BC" w:rsidRDefault="000F65DF" w:rsidP="000F2B7A">
      <w:pPr>
        <w:pStyle w:val="ListParagraph"/>
        <w:numPr>
          <w:ilvl w:val="1"/>
          <w:numId w:val="18"/>
        </w:numPr>
        <w:rPr>
          <w:rFonts w:ascii="Times New Roman" w:eastAsia="Times New Roman" w:hAnsi="Times New Roman" w:cs="Times New Roman"/>
          <w:bCs/>
          <w:color w:val="000000"/>
          <w:kern w:val="3"/>
          <w:szCs w:val="24"/>
          <w:lang w:eastAsia="zh-CN"/>
        </w:rPr>
      </w:pPr>
      <w:r w:rsidRPr="000F65DF">
        <w:rPr>
          <w:rFonts w:ascii="Times New Roman" w:eastAsia="Times New Roman" w:hAnsi="Times New Roman" w:cs="Times New Roman"/>
          <w:bCs/>
          <w:color w:val="000000"/>
          <w:kern w:val="3"/>
          <w:szCs w:val="24"/>
          <w:lang w:eastAsia="zh-CN"/>
        </w:rPr>
        <w:t>Encouraging e</w:t>
      </w:r>
      <w:r w:rsidR="00A7570C" w:rsidRPr="000F65DF">
        <w:rPr>
          <w:rFonts w:ascii="Times New Roman" w:eastAsia="Times New Roman" w:hAnsi="Times New Roman" w:cs="Times New Roman"/>
          <w:bCs/>
          <w:color w:val="000000"/>
          <w:kern w:val="3"/>
          <w:szCs w:val="24"/>
          <w:lang w:eastAsia="zh-CN"/>
        </w:rPr>
        <w:t>ngagement in targeted activities</w:t>
      </w:r>
      <w:r w:rsidRPr="000F65DF">
        <w:rPr>
          <w:rFonts w:ascii="Times New Roman" w:eastAsia="Times New Roman" w:hAnsi="Times New Roman" w:cs="Times New Roman"/>
          <w:bCs/>
          <w:color w:val="000000"/>
          <w:kern w:val="3"/>
          <w:szCs w:val="24"/>
          <w:lang w:eastAsia="zh-CN"/>
        </w:rPr>
        <w:t>,</w:t>
      </w:r>
      <w:r w:rsidR="00A7570C" w:rsidRPr="000F65DF">
        <w:rPr>
          <w:rFonts w:ascii="Times New Roman" w:eastAsia="Times New Roman" w:hAnsi="Times New Roman" w:cs="Times New Roman"/>
          <w:bCs/>
          <w:color w:val="000000"/>
          <w:kern w:val="3"/>
          <w:szCs w:val="24"/>
          <w:lang w:eastAsia="zh-CN"/>
        </w:rPr>
        <w:t xml:space="preserve"> </w:t>
      </w:r>
      <w:r w:rsidRPr="000F65DF">
        <w:rPr>
          <w:rFonts w:ascii="Times New Roman" w:eastAsia="Times New Roman" w:hAnsi="Times New Roman" w:cs="Times New Roman"/>
          <w:bCs/>
          <w:color w:val="000000"/>
          <w:kern w:val="3"/>
          <w:szCs w:val="24"/>
          <w:lang w:eastAsia="zh-CN"/>
        </w:rPr>
        <w:t>b</w:t>
      </w:r>
      <w:r w:rsidR="00A7570C" w:rsidRPr="000F65DF">
        <w:rPr>
          <w:rFonts w:ascii="Times New Roman" w:eastAsia="Times New Roman" w:hAnsi="Times New Roman" w:cs="Times New Roman"/>
          <w:bCs/>
          <w:color w:val="000000"/>
          <w:kern w:val="3"/>
          <w:szCs w:val="24"/>
          <w:lang w:eastAsia="zh-CN"/>
        </w:rPr>
        <w:t>ased on measures of personal independence and desires for assistance/training structured by activities of daily living</w:t>
      </w:r>
      <w:r w:rsidR="005722BC">
        <w:rPr>
          <w:rFonts w:ascii="Times New Roman" w:eastAsia="Times New Roman" w:hAnsi="Times New Roman" w:cs="Times New Roman"/>
          <w:bCs/>
          <w:color w:val="000000"/>
          <w:kern w:val="3"/>
          <w:szCs w:val="24"/>
          <w:lang w:eastAsia="zh-CN"/>
        </w:rPr>
        <w:t xml:space="preserve"> </w:t>
      </w:r>
    </w:p>
    <w:p w:rsidR="005722BC" w:rsidRDefault="000F65DF" w:rsidP="005722BC">
      <w:pPr>
        <w:pStyle w:val="ListParagraph"/>
        <w:numPr>
          <w:ilvl w:val="2"/>
          <w:numId w:val="18"/>
        </w:numPr>
        <w:rPr>
          <w:rFonts w:ascii="Times New Roman" w:eastAsia="Times New Roman" w:hAnsi="Times New Roman" w:cs="Times New Roman"/>
          <w:bCs/>
          <w:color w:val="000000"/>
          <w:kern w:val="3"/>
          <w:szCs w:val="24"/>
          <w:lang w:eastAsia="zh-CN"/>
        </w:rPr>
      </w:pPr>
      <w:r>
        <w:rPr>
          <w:rFonts w:ascii="Times New Roman" w:eastAsia="Times New Roman" w:hAnsi="Times New Roman" w:cs="Times New Roman"/>
          <w:bCs/>
          <w:color w:val="000000"/>
          <w:kern w:val="3"/>
          <w:szCs w:val="24"/>
          <w:lang w:eastAsia="zh-CN"/>
        </w:rPr>
        <w:t xml:space="preserve">A </w:t>
      </w:r>
      <w:r w:rsidR="00A7570C" w:rsidRPr="00367D33">
        <w:rPr>
          <w:rFonts w:ascii="Times New Roman" w:eastAsia="Times New Roman" w:hAnsi="Times New Roman" w:cs="Times New Roman"/>
          <w:bCs/>
          <w:color w:val="000000"/>
          <w:kern w:val="3"/>
          <w:szCs w:val="24"/>
          <w:lang w:eastAsia="zh-CN"/>
        </w:rPr>
        <w:t>writer</w:t>
      </w:r>
      <w:r>
        <w:rPr>
          <w:rFonts w:ascii="Times New Roman" w:eastAsia="Times New Roman" w:hAnsi="Times New Roman" w:cs="Times New Roman"/>
          <w:bCs/>
          <w:color w:val="000000"/>
          <w:kern w:val="3"/>
          <w:szCs w:val="24"/>
          <w:lang w:eastAsia="zh-CN"/>
        </w:rPr>
        <w:t xml:space="preserve"> might want to</w:t>
      </w:r>
      <w:r w:rsidR="00A7570C" w:rsidRPr="00367D33">
        <w:rPr>
          <w:rFonts w:ascii="Times New Roman" w:eastAsia="Times New Roman" w:hAnsi="Times New Roman" w:cs="Times New Roman"/>
          <w:bCs/>
          <w:color w:val="000000"/>
          <w:kern w:val="3"/>
          <w:szCs w:val="24"/>
          <w:lang w:eastAsia="zh-CN"/>
        </w:rPr>
        <w:t xml:space="preserve"> compos</w:t>
      </w:r>
      <w:r w:rsidR="00B917ED">
        <w:rPr>
          <w:rFonts w:ascii="Times New Roman" w:eastAsia="Times New Roman" w:hAnsi="Times New Roman" w:cs="Times New Roman"/>
          <w:bCs/>
          <w:color w:val="000000"/>
          <w:kern w:val="3"/>
          <w:szCs w:val="24"/>
          <w:lang w:eastAsia="zh-CN"/>
        </w:rPr>
        <w:t>e</w:t>
      </w:r>
      <w:r w:rsidR="00A7570C" w:rsidRPr="00367D33">
        <w:rPr>
          <w:rFonts w:ascii="Times New Roman" w:eastAsia="Times New Roman" w:hAnsi="Times New Roman" w:cs="Times New Roman"/>
          <w:bCs/>
          <w:color w:val="000000"/>
          <w:kern w:val="3"/>
          <w:szCs w:val="24"/>
          <w:lang w:eastAsia="zh-CN"/>
        </w:rPr>
        <w:t xml:space="preserve"> a  poem, read poetry, revis</w:t>
      </w:r>
      <w:r w:rsidR="00B917ED">
        <w:rPr>
          <w:rFonts w:ascii="Times New Roman" w:eastAsia="Times New Roman" w:hAnsi="Times New Roman" w:cs="Times New Roman"/>
          <w:bCs/>
          <w:color w:val="000000"/>
          <w:kern w:val="3"/>
          <w:szCs w:val="24"/>
          <w:lang w:eastAsia="zh-CN"/>
        </w:rPr>
        <w:t>e</w:t>
      </w:r>
      <w:r w:rsidR="00A7570C" w:rsidRPr="00367D33">
        <w:rPr>
          <w:rFonts w:ascii="Times New Roman" w:eastAsia="Times New Roman" w:hAnsi="Times New Roman" w:cs="Times New Roman"/>
          <w:bCs/>
          <w:color w:val="000000"/>
          <w:kern w:val="3"/>
          <w:szCs w:val="24"/>
          <w:lang w:eastAsia="zh-CN"/>
        </w:rPr>
        <w:t xml:space="preserve"> past work</w:t>
      </w:r>
    </w:p>
    <w:p w:rsidR="00A7570C" w:rsidRDefault="000F65DF" w:rsidP="005722BC">
      <w:pPr>
        <w:pStyle w:val="ListParagraph"/>
        <w:numPr>
          <w:ilvl w:val="2"/>
          <w:numId w:val="18"/>
        </w:numPr>
        <w:rPr>
          <w:rFonts w:ascii="Times New Roman" w:eastAsia="Times New Roman" w:hAnsi="Times New Roman" w:cs="Times New Roman"/>
          <w:bCs/>
          <w:color w:val="000000"/>
          <w:kern w:val="3"/>
          <w:szCs w:val="24"/>
          <w:lang w:eastAsia="zh-CN"/>
        </w:rPr>
      </w:pPr>
      <w:r>
        <w:rPr>
          <w:rFonts w:ascii="Times New Roman" w:eastAsia="Times New Roman" w:hAnsi="Times New Roman" w:cs="Times New Roman"/>
          <w:bCs/>
          <w:color w:val="000000"/>
          <w:kern w:val="3"/>
          <w:szCs w:val="24"/>
          <w:lang w:eastAsia="zh-CN"/>
        </w:rPr>
        <w:t xml:space="preserve">A </w:t>
      </w:r>
      <w:r w:rsidR="00A7570C" w:rsidRPr="000F65DF">
        <w:rPr>
          <w:rFonts w:ascii="Times New Roman" w:eastAsia="Times New Roman" w:hAnsi="Times New Roman" w:cs="Times New Roman"/>
          <w:bCs/>
          <w:color w:val="000000"/>
          <w:kern w:val="3"/>
          <w:szCs w:val="24"/>
          <w:lang w:eastAsia="zh-CN"/>
        </w:rPr>
        <w:t xml:space="preserve">reader </w:t>
      </w:r>
      <w:r>
        <w:rPr>
          <w:rFonts w:ascii="Times New Roman" w:eastAsia="Times New Roman" w:hAnsi="Times New Roman" w:cs="Times New Roman"/>
          <w:bCs/>
          <w:color w:val="000000"/>
          <w:kern w:val="3"/>
          <w:szCs w:val="24"/>
          <w:lang w:eastAsia="zh-CN"/>
        </w:rPr>
        <w:t>might plan to r</w:t>
      </w:r>
      <w:r w:rsidR="00A7570C" w:rsidRPr="000F65DF">
        <w:rPr>
          <w:rFonts w:ascii="Times New Roman" w:eastAsia="Times New Roman" w:hAnsi="Times New Roman" w:cs="Times New Roman"/>
          <w:bCs/>
          <w:color w:val="000000"/>
          <w:kern w:val="3"/>
          <w:szCs w:val="24"/>
          <w:lang w:eastAsia="zh-CN"/>
        </w:rPr>
        <w:t>ead a book chapter, brows</w:t>
      </w:r>
      <w:r>
        <w:rPr>
          <w:rFonts w:ascii="Times New Roman" w:eastAsia="Times New Roman" w:hAnsi="Times New Roman" w:cs="Times New Roman"/>
          <w:bCs/>
          <w:color w:val="000000"/>
          <w:kern w:val="3"/>
          <w:szCs w:val="24"/>
          <w:lang w:eastAsia="zh-CN"/>
        </w:rPr>
        <w:t>e</w:t>
      </w:r>
      <w:r w:rsidR="00A7570C" w:rsidRPr="000F65DF">
        <w:rPr>
          <w:rFonts w:ascii="Times New Roman" w:eastAsia="Times New Roman" w:hAnsi="Times New Roman" w:cs="Times New Roman"/>
          <w:bCs/>
          <w:color w:val="000000"/>
          <w:kern w:val="3"/>
          <w:szCs w:val="24"/>
          <w:lang w:eastAsia="zh-CN"/>
        </w:rPr>
        <w:t xml:space="preserve"> through books, </w:t>
      </w:r>
      <w:r>
        <w:rPr>
          <w:rFonts w:ascii="Times New Roman" w:eastAsia="Times New Roman" w:hAnsi="Times New Roman" w:cs="Times New Roman"/>
          <w:bCs/>
          <w:color w:val="000000"/>
          <w:kern w:val="3"/>
          <w:szCs w:val="24"/>
          <w:lang w:eastAsia="zh-CN"/>
        </w:rPr>
        <w:t xml:space="preserve">or </w:t>
      </w:r>
      <w:r w:rsidR="00A7570C" w:rsidRPr="000F65DF">
        <w:rPr>
          <w:rFonts w:ascii="Times New Roman" w:eastAsia="Times New Roman" w:hAnsi="Times New Roman" w:cs="Times New Roman"/>
          <w:bCs/>
          <w:color w:val="000000"/>
          <w:kern w:val="3"/>
          <w:szCs w:val="24"/>
          <w:lang w:eastAsia="zh-CN"/>
        </w:rPr>
        <w:t xml:space="preserve">read aloud to another (e.g., </w:t>
      </w:r>
      <w:r>
        <w:rPr>
          <w:rFonts w:ascii="Times New Roman" w:eastAsia="Times New Roman" w:hAnsi="Times New Roman" w:cs="Times New Roman"/>
          <w:bCs/>
          <w:color w:val="000000"/>
          <w:kern w:val="3"/>
          <w:szCs w:val="24"/>
          <w:lang w:eastAsia="zh-CN"/>
        </w:rPr>
        <w:t xml:space="preserve">either in person or </w:t>
      </w:r>
      <w:r w:rsidR="00A7570C" w:rsidRPr="000F65DF">
        <w:rPr>
          <w:rFonts w:ascii="Times New Roman" w:eastAsia="Times New Roman" w:hAnsi="Times New Roman" w:cs="Times New Roman"/>
          <w:bCs/>
          <w:color w:val="000000"/>
          <w:kern w:val="3"/>
          <w:szCs w:val="24"/>
          <w:lang w:eastAsia="zh-CN"/>
        </w:rPr>
        <w:t>remote</w:t>
      </w:r>
      <w:r>
        <w:rPr>
          <w:rFonts w:ascii="Times New Roman" w:eastAsia="Times New Roman" w:hAnsi="Times New Roman" w:cs="Times New Roman"/>
          <w:bCs/>
          <w:color w:val="000000"/>
          <w:kern w:val="3"/>
          <w:szCs w:val="24"/>
          <w:lang w:eastAsia="zh-CN"/>
        </w:rPr>
        <w:t>ly</w:t>
      </w:r>
      <w:r w:rsidR="00A7570C" w:rsidRPr="000F65DF">
        <w:rPr>
          <w:rFonts w:ascii="Times New Roman" w:eastAsia="Times New Roman" w:hAnsi="Times New Roman" w:cs="Times New Roman"/>
          <w:bCs/>
          <w:color w:val="000000"/>
          <w:kern w:val="3"/>
          <w:szCs w:val="24"/>
          <w:lang w:eastAsia="zh-CN"/>
        </w:rPr>
        <w:t>)</w:t>
      </w:r>
    </w:p>
    <w:p w:rsidR="005722BC" w:rsidRPr="000F65DF" w:rsidRDefault="005722BC" w:rsidP="005722BC">
      <w:pPr>
        <w:pStyle w:val="ListParagraph"/>
        <w:numPr>
          <w:ilvl w:val="2"/>
          <w:numId w:val="18"/>
        </w:numPr>
        <w:rPr>
          <w:rFonts w:ascii="Times New Roman" w:eastAsia="Times New Roman" w:hAnsi="Times New Roman" w:cs="Times New Roman"/>
          <w:bCs/>
          <w:color w:val="000000"/>
          <w:kern w:val="3"/>
          <w:szCs w:val="24"/>
          <w:lang w:eastAsia="zh-CN"/>
        </w:rPr>
      </w:pPr>
      <w:r>
        <w:rPr>
          <w:rFonts w:ascii="Times New Roman" w:eastAsia="Times New Roman" w:hAnsi="Times New Roman" w:cs="Times New Roman"/>
          <w:bCs/>
          <w:color w:val="000000"/>
          <w:kern w:val="3"/>
          <w:szCs w:val="24"/>
          <w:lang w:eastAsia="zh-CN"/>
        </w:rPr>
        <w:t>A movie lover might plan to watch specific movies</w:t>
      </w:r>
    </w:p>
    <w:p w:rsidR="00A7570C" w:rsidRPr="00A7570C" w:rsidRDefault="00A7570C" w:rsidP="00A7570C">
      <w:pPr>
        <w:pStyle w:val="ListParagraph"/>
        <w:numPr>
          <w:ilvl w:val="1"/>
          <w:numId w:val="18"/>
        </w:numPr>
        <w:rPr>
          <w:rFonts w:ascii="Times New Roman" w:eastAsia="Times New Roman" w:hAnsi="Times New Roman" w:cs="Times New Roman"/>
          <w:bCs/>
          <w:color w:val="000000"/>
          <w:kern w:val="3"/>
          <w:szCs w:val="24"/>
          <w:lang w:eastAsia="zh-CN"/>
        </w:rPr>
      </w:pPr>
      <w:r>
        <w:rPr>
          <w:rFonts w:ascii="Times New Roman" w:eastAsia="Times New Roman" w:hAnsi="Times New Roman" w:cs="Times New Roman"/>
          <w:bCs/>
          <w:color w:val="000000"/>
          <w:kern w:val="3"/>
          <w:szCs w:val="24"/>
          <w:lang w:eastAsia="zh-CN"/>
        </w:rPr>
        <w:t>Engag</w:t>
      </w:r>
      <w:r w:rsidR="000F65DF">
        <w:rPr>
          <w:rFonts w:ascii="Times New Roman" w:eastAsia="Times New Roman" w:hAnsi="Times New Roman" w:cs="Times New Roman"/>
          <w:bCs/>
          <w:color w:val="000000"/>
          <w:kern w:val="3"/>
          <w:szCs w:val="24"/>
          <w:lang w:eastAsia="zh-CN"/>
        </w:rPr>
        <w:t>ing</w:t>
      </w:r>
      <w:r>
        <w:rPr>
          <w:rFonts w:ascii="Times New Roman" w:eastAsia="Times New Roman" w:hAnsi="Times New Roman" w:cs="Times New Roman"/>
          <w:bCs/>
          <w:color w:val="000000"/>
          <w:kern w:val="3"/>
          <w:szCs w:val="24"/>
          <w:lang w:eastAsia="zh-CN"/>
        </w:rPr>
        <w:t xml:space="preserve"> in g</w:t>
      </w:r>
      <w:r w:rsidRPr="00A7570C">
        <w:rPr>
          <w:rFonts w:ascii="Times New Roman" w:eastAsia="Times New Roman" w:hAnsi="Times New Roman" w:cs="Times New Roman"/>
          <w:bCs/>
          <w:color w:val="000000"/>
          <w:kern w:val="3"/>
          <w:szCs w:val="24"/>
          <w:lang w:eastAsia="zh-CN"/>
        </w:rPr>
        <w:t>oal setting</w:t>
      </w:r>
      <w:r>
        <w:rPr>
          <w:rFonts w:ascii="Times New Roman" w:eastAsia="Times New Roman" w:hAnsi="Times New Roman" w:cs="Times New Roman"/>
          <w:bCs/>
          <w:color w:val="000000"/>
          <w:kern w:val="3"/>
          <w:szCs w:val="24"/>
          <w:lang w:eastAsia="zh-CN"/>
        </w:rPr>
        <w:t xml:space="preserve"> activities/training</w:t>
      </w:r>
      <w:r w:rsidR="00870AF4">
        <w:rPr>
          <w:rFonts w:ascii="Times New Roman" w:eastAsia="Times New Roman" w:hAnsi="Times New Roman" w:cs="Times New Roman"/>
          <w:bCs/>
          <w:color w:val="000000"/>
          <w:kern w:val="3"/>
          <w:szCs w:val="24"/>
          <w:lang w:eastAsia="zh-CN"/>
        </w:rPr>
        <w:t xml:space="preserve"> with decision supports</w:t>
      </w:r>
      <w:r w:rsidR="000F65DF">
        <w:rPr>
          <w:rFonts w:ascii="Times New Roman" w:eastAsia="Times New Roman" w:hAnsi="Times New Roman" w:cs="Times New Roman"/>
          <w:bCs/>
          <w:color w:val="000000"/>
          <w:kern w:val="3"/>
          <w:szCs w:val="24"/>
          <w:lang w:eastAsia="zh-CN"/>
        </w:rPr>
        <w:t>,</w:t>
      </w:r>
      <w:r w:rsidR="00870AF4">
        <w:rPr>
          <w:rFonts w:ascii="Times New Roman" w:eastAsia="Times New Roman" w:hAnsi="Times New Roman" w:cs="Times New Roman"/>
          <w:bCs/>
          <w:color w:val="000000"/>
          <w:kern w:val="3"/>
          <w:szCs w:val="24"/>
          <w:lang w:eastAsia="zh-CN"/>
        </w:rPr>
        <w:t xml:space="preserve"> such as automated report of last action taken (</w:t>
      </w:r>
      <w:r w:rsidR="000F65DF">
        <w:rPr>
          <w:rFonts w:ascii="Times New Roman" w:eastAsia="Times New Roman" w:hAnsi="Times New Roman" w:cs="Times New Roman"/>
          <w:bCs/>
          <w:color w:val="000000"/>
          <w:kern w:val="3"/>
          <w:szCs w:val="24"/>
          <w:lang w:eastAsia="zh-CN"/>
        </w:rPr>
        <w:t xml:space="preserve">e.g., </w:t>
      </w:r>
      <w:r w:rsidR="00870AF4">
        <w:rPr>
          <w:rFonts w:ascii="Times New Roman" w:eastAsia="Times New Roman" w:hAnsi="Times New Roman" w:cs="Times New Roman"/>
          <w:bCs/>
          <w:color w:val="000000"/>
          <w:kern w:val="3"/>
          <w:szCs w:val="24"/>
          <w:lang w:eastAsia="zh-CN"/>
        </w:rPr>
        <w:t>“</w:t>
      </w:r>
      <w:r w:rsidR="000F65DF">
        <w:rPr>
          <w:rFonts w:ascii="Times New Roman" w:eastAsia="Times New Roman" w:hAnsi="Times New Roman" w:cs="Times New Roman"/>
          <w:bCs/>
          <w:color w:val="000000"/>
          <w:kern w:val="3"/>
          <w:szCs w:val="24"/>
          <w:lang w:eastAsia="zh-CN"/>
        </w:rPr>
        <w:t>Y</w:t>
      </w:r>
      <w:r w:rsidR="00870AF4">
        <w:rPr>
          <w:rFonts w:ascii="Times New Roman" w:eastAsia="Times New Roman" w:hAnsi="Times New Roman" w:cs="Times New Roman"/>
          <w:bCs/>
          <w:color w:val="000000"/>
          <w:kern w:val="3"/>
          <w:szCs w:val="24"/>
          <w:lang w:eastAsia="zh-CN"/>
        </w:rPr>
        <w:t>ou left off this poem with…”</w:t>
      </w:r>
      <w:r w:rsidR="000F65DF">
        <w:rPr>
          <w:rFonts w:ascii="Times New Roman" w:eastAsia="Times New Roman" w:hAnsi="Times New Roman" w:cs="Times New Roman"/>
          <w:bCs/>
          <w:color w:val="000000"/>
          <w:kern w:val="3"/>
          <w:szCs w:val="24"/>
          <w:lang w:eastAsia="zh-CN"/>
        </w:rPr>
        <w:t>)</w:t>
      </w:r>
      <w:r w:rsidR="00870AF4">
        <w:rPr>
          <w:rFonts w:ascii="Times New Roman" w:eastAsia="Times New Roman" w:hAnsi="Times New Roman" w:cs="Times New Roman"/>
          <w:bCs/>
          <w:color w:val="000000"/>
          <w:kern w:val="3"/>
          <w:szCs w:val="24"/>
          <w:lang w:eastAsia="zh-CN"/>
        </w:rPr>
        <w:t xml:space="preserve">, bookmarks, </w:t>
      </w:r>
      <w:r w:rsidR="000F65DF">
        <w:rPr>
          <w:rFonts w:ascii="Times New Roman" w:eastAsia="Times New Roman" w:hAnsi="Times New Roman" w:cs="Times New Roman"/>
          <w:bCs/>
          <w:color w:val="000000"/>
          <w:kern w:val="3"/>
          <w:szCs w:val="24"/>
          <w:lang w:eastAsia="zh-CN"/>
        </w:rPr>
        <w:t xml:space="preserve">or a </w:t>
      </w:r>
      <w:r w:rsidR="00870AF4">
        <w:rPr>
          <w:rFonts w:ascii="Times New Roman" w:eastAsia="Times New Roman" w:hAnsi="Times New Roman" w:cs="Times New Roman"/>
          <w:bCs/>
          <w:color w:val="000000"/>
          <w:kern w:val="3"/>
          <w:szCs w:val="24"/>
          <w:lang w:eastAsia="zh-CN"/>
        </w:rPr>
        <w:t xml:space="preserve">video message from </w:t>
      </w:r>
      <w:r w:rsidR="000F65DF">
        <w:rPr>
          <w:rFonts w:ascii="Times New Roman" w:eastAsia="Times New Roman" w:hAnsi="Times New Roman" w:cs="Times New Roman"/>
          <w:bCs/>
          <w:color w:val="000000"/>
          <w:kern w:val="3"/>
          <w:szCs w:val="24"/>
          <w:lang w:eastAsia="zh-CN"/>
        </w:rPr>
        <w:t xml:space="preserve">a </w:t>
      </w:r>
      <w:r w:rsidR="00870AF4">
        <w:rPr>
          <w:rFonts w:ascii="Times New Roman" w:eastAsia="Times New Roman" w:hAnsi="Times New Roman" w:cs="Times New Roman"/>
          <w:bCs/>
          <w:color w:val="000000"/>
          <w:kern w:val="3"/>
          <w:szCs w:val="24"/>
          <w:lang w:eastAsia="zh-CN"/>
        </w:rPr>
        <w:t>friend/family member</w:t>
      </w:r>
      <w:r w:rsidR="000F65DF">
        <w:rPr>
          <w:rFonts w:ascii="Times New Roman" w:eastAsia="Times New Roman" w:hAnsi="Times New Roman" w:cs="Times New Roman"/>
          <w:bCs/>
          <w:color w:val="000000"/>
          <w:kern w:val="3"/>
          <w:szCs w:val="24"/>
          <w:lang w:eastAsia="zh-CN"/>
        </w:rPr>
        <w:t xml:space="preserve"> (e.g.,</w:t>
      </w:r>
      <w:r w:rsidR="00870AF4">
        <w:rPr>
          <w:rFonts w:ascii="Times New Roman" w:eastAsia="Times New Roman" w:hAnsi="Times New Roman" w:cs="Times New Roman"/>
          <w:bCs/>
          <w:color w:val="000000"/>
          <w:kern w:val="3"/>
          <w:szCs w:val="24"/>
          <w:lang w:eastAsia="zh-CN"/>
        </w:rPr>
        <w:t xml:space="preserve"> “I just read your latest draft and I like the direction you are taking with the image of snow falling at sunrise…perhaps next</w:t>
      </w:r>
      <w:proofErr w:type="gramStart"/>
      <w:r w:rsidR="00870AF4">
        <w:rPr>
          <w:rFonts w:ascii="Times New Roman" w:eastAsia="Times New Roman" w:hAnsi="Times New Roman" w:cs="Times New Roman"/>
          <w:bCs/>
          <w:color w:val="000000"/>
          <w:kern w:val="3"/>
          <w:szCs w:val="24"/>
          <w:lang w:eastAsia="zh-CN"/>
        </w:rPr>
        <w:t>…..</w:t>
      </w:r>
      <w:proofErr w:type="gramEnd"/>
      <w:r w:rsidR="00870AF4">
        <w:rPr>
          <w:rFonts w:ascii="Times New Roman" w:eastAsia="Times New Roman" w:hAnsi="Times New Roman" w:cs="Times New Roman"/>
          <w:bCs/>
          <w:color w:val="000000"/>
          <w:kern w:val="3"/>
          <w:szCs w:val="24"/>
          <w:lang w:eastAsia="zh-CN"/>
        </w:rPr>
        <w:t>”</w:t>
      </w:r>
      <w:r w:rsidR="000F65DF">
        <w:rPr>
          <w:rFonts w:ascii="Times New Roman" w:eastAsia="Times New Roman" w:hAnsi="Times New Roman" w:cs="Times New Roman"/>
          <w:bCs/>
          <w:color w:val="000000"/>
          <w:kern w:val="3"/>
          <w:szCs w:val="24"/>
          <w:lang w:eastAsia="zh-CN"/>
        </w:rPr>
        <w:t>)</w:t>
      </w:r>
    </w:p>
    <w:p w:rsidR="00AC57D0" w:rsidRPr="00AC57D0" w:rsidRDefault="00AC57D0" w:rsidP="00AC57D0">
      <w:pPr>
        <w:ind w:left="360"/>
        <w:rPr>
          <w:rFonts w:ascii="Times New Roman" w:eastAsia="Times New Roman" w:hAnsi="Times New Roman" w:cs="Times New Roman"/>
          <w:b/>
          <w:bCs/>
          <w:color w:val="000000"/>
          <w:kern w:val="3"/>
          <w:szCs w:val="24"/>
          <w:lang w:eastAsia="zh-CN"/>
        </w:rPr>
      </w:pPr>
    </w:p>
    <w:p w:rsidR="00E917B4" w:rsidRPr="00AB3338" w:rsidRDefault="00C9580F" w:rsidP="00AB3338">
      <w:pPr>
        <w:keepNext/>
        <w:spacing w:after="0"/>
        <w:rPr>
          <w:rFonts w:ascii="Times New Roman" w:eastAsia="Times New Roman" w:hAnsi="Times New Roman" w:cs="Times New Roman"/>
          <w:b/>
          <w:bCs/>
          <w:color w:val="000000"/>
          <w:kern w:val="3"/>
          <w:sz w:val="24"/>
          <w:szCs w:val="24"/>
          <w:lang w:eastAsia="zh-CN"/>
        </w:rPr>
      </w:pPr>
      <w:r w:rsidRPr="00AB3338">
        <w:rPr>
          <w:rFonts w:ascii="Times New Roman" w:eastAsia="Times New Roman" w:hAnsi="Times New Roman" w:cs="Times New Roman"/>
          <w:b/>
          <w:bCs/>
          <w:color w:val="000000"/>
          <w:kern w:val="3"/>
          <w:sz w:val="24"/>
          <w:szCs w:val="24"/>
          <w:lang w:eastAsia="zh-CN"/>
        </w:rPr>
        <w:lastRenderedPageBreak/>
        <w:t>Technical Proposal</w:t>
      </w:r>
    </w:p>
    <w:p w:rsidR="00E917B4" w:rsidRDefault="00841F0A" w:rsidP="00AB3338">
      <w:pPr>
        <w:keepNext/>
        <w:spacing w:after="0"/>
        <w:rPr>
          <w:rFonts w:ascii="Times New Roman" w:eastAsia="Times New Roman" w:hAnsi="Times New Roman" w:cs="Times New Roman"/>
          <w:b/>
          <w:bCs/>
          <w:color w:val="000000"/>
          <w:kern w:val="3"/>
          <w:szCs w:val="24"/>
          <w:lang w:eastAsia="zh-CN"/>
        </w:rPr>
      </w:pPr>
      <w:r>
        <w:rPr>
          <w:noProof/>
        </w:rPr>
        <w:t xml:space="preserve"> </w:t>
      </w:r>
    </w:p>
    <w:p w:rsidR="00C9580F" w:rsidRPr="007B4775" w:rsidRDefault="00C9580F" w:rsidP="00AB3338">
      <w:pPr>
        <w:keepNext/>
        <w:spacing w:after="0"/>
        <w:rPr>
          <w:rFonts w:ascii="Times New Roman" w:eastAsia="Times New Roman" w:hAnsi="Times New Roman" w:cs="Times New Roman"/>
          <w:b/>
          <w:bCs/>
          <w:color w:val="000000"/>
          <w:kern w:val="3"/>
          <w:sz w:val="24"/>
          <w:szCs w:val="24"/>
          <w:lang w:eastAsia="zh-CN"/>
        </w:rPr>
      </w:pPr>
      <w:r w:rsidRPr="007B4775">
        <w:rPr>
          <w:rFonts w:ascii="Times New Roman" w:eastAsia="Times New Roman" w:hAnsi="Times New Roman" w:cs="Times New Roman"/>
          <w:b/>
          <w:bCs/>
          <w:color w:val="000000"/>
          <w:kern w:val="3"/>
          <w:sz w:val="24"/>
          <w:szCs w:val="24"/>
          <w:lang w:eastAsia="zh-CN"/>
        </w:rPr>
        <w:t>Task 1 – Conduct requirements analysis for interface prototypes</w:t>
      </w:r>
    </w:p>
    <w:p w:rsidR="00C9580F" w:rsidRPr="007B4775" w:rsidRDefault="00C9580F" w:rsidP="00AB3338">
      <w:pPr>
        <w:suppressAutoHyphens/>
        <w:autoSpaceDN w:val="0"/>
        <w:spacing w:after="0"/>
        <w:textAlignment w:val="baseline"/>
        <w:rPr>
          <w:rFonts w:ascii="Times New Roman" w:eastAsia="Times New Roman" w:hAnsi="Times New Roman" w:cs="Times New Roman"/>
          <w:b/>
          <w:bCs/>
          <w:color w:val="000000"/>
          <w:kern w:val="3"/>
          <w:sz w:val="24"/>
          <w:szCs w:val="24"/>
          <w:lang w:eastAsia="zh-CN"/>
        </w:rPr>
      </w:pPr>
      <w:r w:rsidRPr="007B4775">
        <w:rPr>
          <w:rFonts w:ascii="Times New Roman" w:eastAsia="Times New Roman" w:hAnsi="Times New Roman" w:cs="Times New Roman"/>
          <w:b/>
          <w:bCs/>
          <w:color w:val="000000"/>
          <w:kern w:val="3"/>
          <w:sz w:val="24"/>
          <w:szCs w:val="24"/>
          <w:lang w:eastAsia="zh-CN"/>
        </w:rPr>
        <w:t>Duration –</w:t>
      </w:r>
      <w:r w:rsidR="000A18A1">
        <w:rPr>
          <w:rFonts w:ascii="Times New Roman" w:eastAsia="Times New Roman" w:hAnsi="Times New Roman" w:cs="Times New Roman"/>
          <w:b/>
          <w:bCs/>
          <w:color w:val="000000"/>
          <w:kern w:val="3"/>
          <w:sz w:val="24"/>
          <w:szCs w:val="24"/>
          <w:lang w:eastAsia="zh-CN"/>
        </w:rPr>
        <w:t>5</w:t>
      </w:r>
      <w:r w:rsidR="004C236C" w:rsidRPr="007B4775">
        <w:rPr>
          <w:rFonts w:ascii="Times New Roman" w:eastAsia="Times New Roman" w:hAnsi="Times New Roman" w:cs="Times New Roman"/>
          <w:b/>
          <w:bCs/>
          <w:color w:val="000000"/>
          <w:kern w:val="3"/>
          <w:sz w:val="24"/>
          <w:szCs w:val="24"/>
          <w:lang w:eastAsia="zh-CN"/>
        </w:rPr>
        <w:t xml:space="preserve"> </w:t>
      </w:r>
      <w:r w:rsidRPr="007B4775">
        <w:rPr>
          <w:rFonts w:ascii="Times New Roman" w:eastAsia="Times New Roman" w:hAnsi="Times New Roman" w:cs="Times New Roman"/>
          <w:b/>
          <w:bCs/>
          <w:color w:val="000000"/>
          <w:kern w:val="3"/>
          <w:sz w:val="24"/>
          <w:szCs w:val="24"/>
          <w:lang w:eastAsia="zh-CN"/>
        </w:rPr>
        <w:t>months</w:t>
      </w:r>
    </w:p>
    <w:p w:rsidR="00E917B4" w:rsidRDefault="00E917B4" w:rsidP="00AB3338">
      <w:pPr>
        <w:spacing w:after="0"/>
        <w:rPr>
          <w:rFonts w:ascii="Times New Roman" w:hAnsi="Times New Roman" w:cs="Times New Roman"/>
          <w:sz w:val="24"/>
          <w:szCs w:val="24"/>
        </w:rPr>
      </w:pPr>
    </w:p>
    <w:p w:rsidR="00791AFE" w:rsidRDefault="00C9580F" w:rsidP="000F2B7A">
      <w:pPr>
        <w:rPr>
          <w:rFonts w:ascii="Times New Roman" w:hAnsi="Times New Roman" w:cs="Times New Roman"/>
          <w:sz w:val="24"/>
          <w:szCs w:val="24"/>
        </w:rPr>
      </w:pPr>
      <w:r w:rsidRPr="000F2B7A">
        <w:rPr>
          <w:rFonts w:ascii="Times New Roman" w:hAnsi="Times New Roman" w:cs="Times New Roman"/>
          <w:sz w:val="24"/>
          <w:szCs w:val="24"/>
        </w:rPr>
        <w:t xml:space="preserve">In Task 1, the requirements for </w:t>
      </w:r>
      <w:r w:rsidR="008B3BC0" w:rsidRPr="000F2B7A">
        <w:rPr>
          <w:rFonts w:ascii="Times New Roman" w:hAnsi="Times New Roman" w:cs="Times New Roman"/>
          <w:sz w:val="24"/>
          <w:szCs w:val="24"/>
        </w:rPr>
        <w:t>the communication</w:t>
      </w:r>
      <w:r w:rsidR="00EF1FDA" w:rsidRPr="000F2B7A">
        <w:rPr>
          <w:rFonts w:ascii="Times New Roman" w:hAnsi="Times New Roman" w:cs="Times New Roman"/>
          <w:sz w:val="24"/>
          <w:szCs w:val="24"/>
        </w:rPr>
        <w:t xml:space="preserve"> </w:t>
      </w:r>
      <w:r w:rsidRPr="000F2B7A">
        <w:rPr>
          <w:rFonts w:ascii="Times New Roman" w:hAnsi="Times New Roman" w:cs="Times New Roman"/>
          <w:sz w:val="24"/>
          <w:szCs w:val="24"/>
        </w:rPr>
        <w:t xml:space="preserve">prototype </w:t>
      </w:r>
      <w:r w:rsidR="008B3BC0" w:rsidRPr="000F2B7A">
        <w:rPr>
          <w:rFonts w:ascii="Times New Roman" w:hAnsi="Times New Roman" w:cs="Times New Roman"/>
          <w:sz w:val="24"/>
          <w:szCs w:val="24"/>
        </w:rPr>
        <w:t xml:space="preserve">will be collected from a group of potential users who </w:t>
      </w:r>
      <w:r w:rsidR="00CB6568" w:rsidRPr="000F2B7A">
        <w:rPr>
          <w:rFonts w:ascii="Times New Roman" w:hAnsi="Times New Roman" w:cs="Times New Roman"/>
          <w:sz w:val="24"/>
          <w:szCs w:val="24"/>
        </w:rPr>
        <w:t>may be described as living socially apart from significant others or are socially isolated</w:t>
      </w:r>
      <w:r w:rsidR="008B3BC0" w:rsidRPr="000F2B7A">
        <w:rPr>
          <w:rFonts w:ascii="Times New Roman" w:hAnsi="Times New Roman" w:cs="Times New Roman"/>
          <w:sz w:val="24"/>
          <w:szCs w:val="24"/>
        </w:rPr>
        <w:t xml:space="preserve">.  </w:t>
      </w:r>
      <w:r w:rsidR="00CB6568" w:rsidRPr="000F2B7A">
        <w:rPr>
          <w:rFonts w:ascii="Times New Roman" w:hAnsi="Times New Roman" w:cs="Times New Roman"/>
          <w:sz w:val="24"/>
          <w:szCs w:val="24"/>
        </w:rPr>
        <w:t xml:space="preserve">Operationally the following factors will be evaluated for </w:t>
      </w:r>
      <w:r w:rsidR="00400D5B" w:rsidRPr="000F2B7A">
        <w:rPr>
          <w:rFonts w:ascii="Times New Roman" w:hAnsi="Times New Roman" w:cs="Times New Roman"/>
          <w:sz w:val="24"/>
          <w:szCs w:val="24"/>
        </w:rPr>
        <w:t>study inclusion</w:t>
      </w:r>
      <w:r w:rsidR="00440233" w:rsidRPr="000F2B7A">
        <w:rPr>
          <w:rFonts w:ascii="Times New Roman" w:hAnsi="Times New Roman" w:cs="Times New Roman"/>
          <w:sz w:val="24"/>
          <w:szCs w:val="24"/>
        </w:rPr>
        <w:t>:</w:t>
      </w:r>
      <w:r w:rsidR="00CB6568" w:rsidRPr="000F2B7A">
        <w:rPr>
          <w:rFonts w:ascii="Times New Roman" w:hAnsi="Times New Roman" w:cs="Times New Roman"/>
          <w:sz w:val="24"/>
          <w:szCs w:val="24"/>
        </w:rPr>
        <w:t xml:space="preserve"> </w:t>
      </w:r>
      <w:r w:rsidR="00440233" w:rsidRPr="000F2B7A">
        <w:rPr>
          <w:rFonts w:ascii="Times New Roman" w:hAnsi="Times New Roman" w:cs="Times New Roman"/>
          <w:sz w:val="24"/>
          <w:szCs w:val="24"/>
        </w:rPr>
        <w:t>c</w:t>
      </w:r>
      <w:r w:rsidR="008B3BC0" w:rsidRPr="000F2B7A">
        <w:rPr>
          <w:rFonts w:ascii="Times New Roman" w:hAnsi="Times New Roman" w:cs="Times New Roman"/>
          <w:sz w:val="24"/>
          <w:szCs w:val="24"/>
        </w:rPr>
        <w:t>urrently, or within several months</w:t>
      </w:r>
      <w:r w:rsidR="00440233" w:rsidRPr="000F2B7A">
        <w:rPr>
          <w:rFonts w:ascii="Times New Roman" w:hAnsi="Times New Roman" w:cs="Times New Roman"/>
          <w:sz w:val="24"/>
          <w:szCs w:val="24"/>
        </w:rPr>
        <w:t>,</w:t>
      </w:r>
      <w:r w:rsidR="008B3BC0" w:rsidRPr="000F2B7A">
        <w:rPr>
          <w:rFonts w:ascii="Times New Roman" w:hAnsi="Times New Roman" w:cs="Times New Roman"/>
          <w:sz w:val="24"/>
          <w:szCs w:val="24"/>
        </w:rPr>
        <w:t xml:space="preserve"> </w:t>
      </w:r>
      <w:r w:rsidR="00CB6568" w:rsidRPr="000F2B7A">
        <w:rPr>
          <w:rFonts w:ascii="Times New Roman" w:hAnsi="Times New Roman" w:cs="Times New Roman"/>
          <w:sz w:val="24"/>
          <w:szCs w:val="24"/>
        </w:rPr>
        <w:t xml:space="preserve">they </w:t>
      </w:r>
      <w:r w:rsidR="00440233" w:rsidRPr="000F2B7A">
        <w:rPr>
          <w:rFonts w:ascii="Times New Roman" w:hAnsi="Times New Roman" w:cs="Times New Roman"/>
          <w:sz w:val="24"/>
          <w:szCs w:val="24"/>
        </w:rPr>
        <w:t>are</w:t>
      </w:r>
      <w:r w:rsidR="00367D33">
        <w:rPr>
          <w:rFonts w:ascii="Times New Roman" w:hAnsi="Times New Roman" w:cs="Times New Roman"/>
          <w:sz w:val="24"/>
          <w:szCs w:val="24"/>
        </w:rPr>
        <w:t xml:space="preserve"> </w:t>
      </w:r>
      <w:r w:rsidR="008B3BC0" w:rsidRPr="000F2B7A">
        <w:rPr>
          <w:rFonts w:ascii="Times New Roman" w:hAnsi="Times New Roman" w:cs="Times New Roman"/>
          <w:sz w:val="24"/>
          <w:szCs w:val="24"/>
        </w:rPr>
        <w:t>living alone for some or all of their day</w:t>
      </w:r>
      <w:r w:rsidR="00440233" w:rsidRPr="000F2B7A">
        <w:rPr>
          <w:rFonts w:ascii="Times New Roman" w:hAnsi="Times New Roman" w:cs="Times New Roman"/>
          <w:sz w:val="24"/>
          <w:szCs w:val="24"/>
        </w:rPr>
        <w:t xml:space="preserve">; they </w:t>
      </w:r>
      <w:r w:rsidR="008B3BC0" w:rsidRPr="000F2B7A">
        <w:rPr>
          <w:rFonts w:ascii="Times New Roman" w:hAnsi="Times New Roman" w:cs="Times New Roman"/>
          <w:sz w:val="24"/>
          <w:szCs w:val="24"/>
        </w:rPr>
        <w:t>live at a distance from relatives and friends</w:t>
      </w:r>
      <w:r w:rsidR="00440233" w:rsidRPr="000F2B7A">
        <w:rPr>
          <w:rFonts w:ascii="Times New Roman" w:hAnsi="Times New Roman" w:cs="Times New Roman"/>
          <w:sz w:val="24"/>
          <w:szCs w:val="24"/>
        </w:rPr>
        <w:t>, that is,</w:t>
      </w:r>
      <w:r w:rsidR="008B3BC0" w:rsidRPr="000F2B7A">
        <w:rPr>
          <w:rFonts w:ascii="Times New Roman" w:hAnsi="Times New Roman" w:cs="Times New Roman"/>
          <w:sz w:val="24"/>
          <w:szCs w:val="24"/>
        </w:rPr>
        <w:t xml:space="preserve"> where  travel to</w:t>
      </w:r>
      <w:r w:rsidR="00440233" w:rsidRPr="000F2B7A">
        <w:rPr>
          <w:rFonts w:ascii="Times New Roman" w:hAnsi="Times New Roman" w:cs="Times New Roman"/>
          <w:sz w:val="24"/>
          <w:szCs w:val="24"/>
        </w:rPr>
        <w:t xml:space="preserve"> their</w:t>
      </w:r>
      <w:r w:rsidR="008B3BC0" w:rsidRPr="000F2B7A">
        <w:rPr>
          <w:rFonts w:ascii="Times New Roman" w:hAnsi="Times New Roman" w:cs="Times New Roman"/>
          <w:sz w:val="24"/>
          <w:szCs w:val="24"/>
        </w:rPr>
        <w:t xml:space="preserve"> living location is</w:t>
      </w:r>
      <w:r w:rsidR="00440233" w:rsidRPr="000F2B7A">
        <w:rPr>
          <w:rFonts w:ascii="Times New Roman" w:hAnsi="Times New Roman" w:cs="Times New Roman"/>
          <w:sz w:val="24"/>
          <w:szCs w:val="24"/>
        </w:rPr>
        <w:t xml:space="preserve"> more than 10-30 minutes or is</w:t>
      </w:r>
      <w:r w:rsidR="008B3BC0" w:rsidRPr="000F2B7A">
        <w:rPr>
          <w:rFonts w:ascii="Times New Roman" w:hAnsi="Times New Roman" w:cs="Times New Roman"/>
          <w:sz w:val="24"/>
          <w:szCs w:val="24"/>
        </w:rPr>
        <w:t xml:space="preserve"> impractical (e.g., m</w:t>
      </w:r>
      <w:r w:rsidR="00CB6568" w:rsidRPr="000F2B7A">
        <w:rPr>
          <w:rFonts w:ascii="Times New Roman" w:hAnsi="Times New Roman" w:cs="Times New Roman"/>
          <w:sz w:val="24"/>
          <w:szCs w:val="24"/>
        </w:rPr>
        <w:t xml:space="preserve">ust be on duty at work </w:t>
      </w:r>
      <w:r w:rsidR="00440233" w:rsidRPr="000F2B7A">
        <w:rPr>
          <w:rFonts w:ascii="Times New Roman" w:hAnsi="Times New Roman" w:cs="Times New Roman"/>
          <w:sz w:val="24"/>
          <w:szCs w:val="24"/>
        </w:rPr>
        <w:t>or</w:t>
      </w:r>
      <w:r w:rsidR="00CB6568" w:rsidRPr="000F2B7A">
        <w:rPr>
          <w:rFonts w:ascii="Times New Roman" w:hAnsi="Times New Roman" w:cs="Times New Roman"/>
          <w:sz w:val="24"/>
          <w:szCs w:val="24"/>
        </w:rPr>
        <w:t xml:space="preserve"> have practical limits in their ability to travel for face-to-face visits)</w:t>
      </w:r>
      <w:r w:rsidR="00440233" w:rsidRPr="000F2B7A">
        <w:rPr>
          <w:rFonts w:ascii="Times New Roman" w:hAnsi="Times New Roman" w:cs="Times New Roman"/>
          <w:sz w:val="24"/>
          <w:szCs w:val="24"/>
        </w:rPr>
        <w:t>;</w:t>
      </w:r>
      <w:r w:rsidR="00CB6568" w:rsidRPr="000F2B7A">
        <w:rPr>
          <w:rFonts w:ascii="Times New Roman" w:hAnsi="Times New Roman" w:cs="Times New Roman"/>
          <w:sz w:val="24"/>
          <w:szCs w:val="24"/>
        </w:rPr>
        <w:t xml:space="preserve"> </w:t>
      </w:r>
      <w:r w:rsidR="00440233" w:rsidRPr="000F2B7A">
        <w:rPr>
          <w:rFonts w:ascii="Times New Roman" w:hAnsi="Times New Roman" w:cs="Times New Roman"/>
          <w:sz w:val="24"/>
          <w:szCs w:val="24"/>
        </w:rPr>
        <w:t xml:space="preserve">they </w:t>
      </w:r>
      <w:r w:rsidR="008B3BC0" w:rsidRPr="000F2B7A">
        <w:rPr>
          <w:rFonts w:ascii="Times New Roman" w:hAnsi="Times New Roman" w:cs="Times New Roman"/>
          <w:sz w:val="24"/>
          <w:szCs w:val="24"/>
        </w:rPr>
        <w:t xml:space="preserve">report </w:t>
      </w:r>
      <w:r w:rsidR="005722BC">
        <w:rPr>
          <w:rFonts w:ascii="Times New Roman" w:hAnsi="Times New Roman" w:cs="Times New Roman"/>
          <w:sz w:val="24"/>
          <w:szCs w:val="24"/>
        </w:rPr>
        <w:t xml:space="preserve">a </w:t>
      </w:r>
      <w:r w:rsidR="008B3BC0" w:rsidRPr="000F2B7A">
        <w:rPr>
          <w:rFonts w:ascii="Times New Roman" w:hAnsi="Times New Roman" w:cs="Times New Roman"/>
          <w:sz w:val="24"/>
          <w:szCs w:val="24"/>
        </w:rPr>
        <w:t xml:space="preserve">desire to be able to </w:t>
      </w:r>
      <w:r w:rsidR="00CB6568" w:rsidRPr="000F2B7A">
        <w:rPr>
          <w:rFonts w:ascii="Times New Roman" w:hAnsi="Times New Roman" w:cs="Times New Roman"/>
          <w:sz w:val="24"/>
          <w:szCs w:val="24"/>
        </w:rPr>
        <w:t>have a face-to-face communication</w:t>
      </w:r>
      <w:r w:rsidR="008B3BC0" w:rsidRPr="000F2B7A">
        <w:rPr>
          <w:rFonts w:ascii="Times New Roman" w:hAnsi="Times New Roman" w:cs="Times New Roman"/>
          <w:sz w:val="24"/>
          <w:szCs w:val="24"/>
        </w:rPr>
        <w:t xml:space="preserve"> with family</w:t>
      </w:r>
      <w:r w:rsidR="00CB6568" w:rsidRPr="000F2B7A">
        <w:rPr>
          <w:rFonts w:ascii="Times New Roman" w:hAnsi="Times New Roman" w:cs="Times New Roman"/>
          <w:sz w:val="24"/>
          <w:szCs w:val="24"/>
        </w:rPr>
        <w:t xml:space="preserve"> and friends</w:t>
      </w:r>
      <w:r w:rsidRPr="000F2B7A">
        <w:rPr>
          <w:rFonts w:ascii="Times New Roman" w:hAnsi="Times New Roman" w:cs="Times New Roman"/>
          <w:sz w:val="24"/>
          <w:szCs w:val="24"/>
        </w:rPr>
        <w:t xml:space="preserve">.  </w:t>
      </w:r>
      <w:r w:rsidR="00CB6568" w:rsidRPr="000F2B7A">
        <w:rPr>
          <w:rFonts w:ascii="Times New Roman" w:hAnsi="Times New Roman" w:cs="Times New Roman"/>
          <w:sz w:val="24"/>
          <w:szCs w:val="24"/>
        </w:rPr>
        <w:t xml:space="preserve">It may also be the case that remote healthcare access would improve the individual’s quality of life and peace of mind.  </w:t>
      </w:r>
    </w:p>
    <w:p w:rsidR="00791AFE" w:rsidRDefault="00CB6568" w:rsidP="000F2B7A">
      <w:pPr>
        <w:rPr>
          <w:rFonts w:ascii="Times New Roman" w:hAnsi="Times New Roman" w:cs="Times New Roman"/>
          <w:sz w:val="24"/>
          <w:szCs w:val="24"/>
        </w:rPr>
      </w:pPr>
      <w:r w:rsidRPr="000F2B7A">
        <w:rPr>
          <w:rFonts w:ascii="Times New Roman" w:hAnsi="Times New Roman" w:cs="Times New Roman"/>
          <w:sz w:val="24"/>
          <w:szCs w:val="24"/>
        </w:rPr>
        <w:t>Although there is no specific age requirement for inclusion, many</w:t>
      </w:r>
      <w:r w:rsidR="00440233" w:rsidRPr="000F2B7A">
        <w:rPr>
          <w:rFonts w:ascii="Times New Roman" w:hAnsi="Times New Roman" w:cs="Times New Roman"/>
          <w:sz w:val="24"/>
          <w:szCs w:val="24"/>
        </w:rPr>
        <w:t>,</w:t>
      </w:r>
      <w:r w:rsidRPr="000F2B7A">
        <w:rPr>
          <w:rFonts w:ascii="Times New Roman" w:hAnsi="Times New Roman" w:cs="Times New Roman"/>
          <w:sz w:val="24"/>
          <w:szCs w:val="24"/>
        </w:rPr>
        <w:t xml:space="preserve"> if not all</w:t>
      </w:r>
      <w:r w:rsidR="00440233" w:rsidRPr="000F2B7A">
        <w:rPr>
          <w:rFonts w:ascii="Times New Roman" w:hAnsi="Times New Roman" w:cs="Times New Roman"/>
          <w:sz w:val="24"/>
          <w:szCs w:val="24"/>
        </w:rPr>
        <w:t>,</w:t>
      </w:r>
      <w:r w:rsidRPr="000F2B7A">
        <w:rPr>
          <w:rFonts w:ascii="Times New Roman" w:hAnsi="Times New Roman" w:cs="Times New Roman"/>
          <w:sz w:val="24"/>
          <w:szCs w:val="24"/>
        </w:rPr>
        <w:t xml:space="preserve"> of the potential users will be </w:t>
      </w:r>
      <w:r w:rsidR="005722BC">
        <w:rPr>
          <w:rFonts w:ascii="Times New Roman" w:hAnsi="Times New Roman" w:cs="Times New Roman"/>
          <w:sz w:val="24"/>
          <w:szCs w:val="24"/>
        </w:rPr>
        <w:t xml:space="preserve">likely be </w:t>
      </w:r>
      <w:r w:rsidRPr="000F2B7A">
        <w:rPr>
          <w:rFonts w:ascii="Times New Roman" w:hAnsi="Times New Roman" w:cs="Times New Roman"/>
          <w:sz w:val="24"/>
          <w:szCs w:val="24"/>
        </w:rPr>
        <w:t xml:space="preserve">over 60 and </w:t>
      </w:r>
      <w:r w:rsidR="00791AFE">
        <w:rPr>
          <w:rFonts w:ascii="Times New Roman" w:hAnsi="Times New Roman" w:cs="Times New Roman"/>
          <w:sz w:val="24"/>
          <w:szCs w:val="24"/>
        </w:rPr>
        <w:t>some</w:t>
      </w:r>
      <w:r w:rsidRPr="000F2B7A">
        <w:rPr>
          <w:rFonts w:ascii="Times New Roman" w:hAnsi="Times New Roman" w:cs="Times New Roman"/>
          <w:sz w:val="24"/>
          <w:szCs w:val="24"/>
        </w:rPr>
        <w:t xml:space="preserve"> may be over 70-80.  In addition, to be involved in the evaluation, potential users will need to </w:t>
      </w:r>
      <w:r w:rsidR="00440233" w:rsidRPr="000F2B7A">
        <w:rPr>
          <w:rFonts w:ascii="Times New Roman" w:hAnsi="Times New Roman" w:cs="Times New Roman"/>
          <w:sz w:val="24"/>
          <w:szCs w:val="24"/>
        </w:rPr>
        <w:t>meet</w:t>
      </w:r>
      <w:r w:rsidRPr="000F2B7A">
        <w:rPr>
          <w:rFonts w:ascii="Times New Roman" w:hAnsi="Times New Roman" w:cs="Times New Roman"/>
          <w:sz w:val="24"/>
          <w:szCs w:val="24"/>
        </w:rPr>
        <w:t xml:space="preserve"> </w:t>
      </w:r>
      <w:r w:rsidR="00A24F11" w:rsidRPr="000F2B7A">
        <w:rPr>
          <w:rFonts w:ascii="Times New Roman" w:hAnsi="Times New Roman" w:cs="Times New Roman"/>
          <w:sz w:val="24"/>
          <w:szCs w:val="24"/>
        </w:rPr>
        <w:t>entry level requirements for</w:t>
      </w:r>
      <w:r w:rsidRPr="000F2B7A">
        <w:rPr>
          <w:rFonts w:ascii="Times New Roman" w:hAnsi="Times New Roman" w:cs="Times New Roman"/>
          <w:sz w:val="24"/>
          <w:szCs w:val="24"/>
        </w:rPr>
        <w:t xml:space="preserve"> hearing, sight, </w:t>
      </w:r>
      <w:r w:rsidR="00440233" w:rsidRPr="000F2B7A">
        <w:rPr>
          <w:rFonts w:ascii="Times New Roman" w:hAnsi="Times New Roman" w:cs="Times New Roman"/>
          <w:sz w:val="24"/>
          <w:szCs w:val="24"/>
        </w:rPr>
        <w:t xml:space="preserve">mobility, </w:t>
      </w:r>
      <w:r w:rsidRPr="000F2B7A">
        <w:rPr>
          <w:rFonts w:ascii="Times New Roman" w:hAnsi="Times New Roman" w:cs="Times New Roman"/>
          <w:sz w:val="24"/>
          <w:szCs w:val="24"/>
        </w:rPr>
        <w:t xml:space="preserve">and manual dexterity necessary to engage in the anticipated </w:t>
      </w:r>
      <w:r w:rsidR="00A24F11" w:rsidRPr="000F2B7A">
        <w:rPr>
          <w:rFonts w:ascii="Times New Roman" w:hAnsi="Times New Roman" w:cs="Times New Roman"/>
          <w:sz w:val="24"/>
          <w:szCs w:val="24"/>
        </w:rPr>
        <w:t xml:space="preserve">communication tasks (e.g., respond to visual and verbal cues, orient to sound direction, read and comprehend text presented on a computer display, adjusted to their visual acuity.)  </w:t>
      </w:r>
    </w:p>
    <w:p w:rsidR="00791AFE" w:rsidRDefault="00367D33" w:rsidP="000F2B7A">
      <w:pPr>
        <w:rPr>
          <w:rFonts w:ascii="Times New Roman" w:hAnsi="Times New Roman" w:cs="Times New Roman"/>
          <w:sz w:val="24"/>
          <w:szCs w:val="24"/>
        </w:rPr>
      </w:pPr>
      <w:r>
        <w:rPr>
          <w:rFonts w:ascii="Times New Roman" w:hAnsi="Times New Roman" w:cs="Times New Roman"/>
          <w:sz w:val="24"/>
          <w:szCs w:val="24"/>
        </w:rPr>
        <w:t xml:space="preserve">A </w:t>
      </w:r>
      <w:r w:rsidR="00A24F11" w:rsidRPr="000F2B7A">
        <w:rPr>
          <w:rFonts w:ascii="Times New Roman" w:hAnsi="Times New Roman" w:cs="Times New Roman"/>
          <w:sz w:val="24"/>
          <w:szCs w:val="24"/>
        </w:rPr>
        <w:t xml:space="preserve">pool of </w:t>
      </w:r>
      <w:r>
        <w:rPr>
          <w:rFonts w:ascii="Times New Roman" w:hAnsi="Times New Roman" w:cs="Times New Roman"/>
          <w:sz w:val="24"/>
          <w:szCs w:val="24"/>
        </w:rPr>
        <w:t xml:space="preserve">ten </w:t>
      </w:r>
      <w:r w:rsidR="00A24F11" w:rsidRPr="000F2B7A">
        <w:rPr>
          <w:rFonts w:ascii="Times New Roman" w:hAnsi="Times New Roman" w:cs="Times New Roman"/>
          <w:sz w:val="24"/>
          <w:szCs w:val="24"/>
        </w:rPr>
        <w:t>individuals will be selected from the study members</w:t>
      </w:r>
      <w:r w:rsidR="00440233" w:rsidRPr="000F2B7A">
        <w:rPr>
          <w:rFonts w:ascii="Times New Roman" w:hAnsi="Times New Roman" w:cs="Times New Roman"/>
          <w:sz w:val="24"/>
          <w:szCs w:val="24"/>
        </w:rPr>
        <w:t>’</w:t>
      </w:r>
      <w:r w:rsidR="00A24F11" w:rsidRPr="000F2B7A">
        <w:rPr>
          <w:rFonts w:ascii="Times New Roman" w:hAnsi="Times New Roman" w:cs="Times New Roman"/>
          <w:sz w:val="24"/>
          <w:szCs w:val="24"/>
        </w:rPr>
        <w:t xml:space="preserve"> family and friends. </w:t>
      </w:r>
      <w:r>
        <w:rPr>
          <w:rFonts w:ascii="Times New Roman" w:hAnsi="Times New Roman" w:cs="Times New Roman"/>
          <w:sz w:val="24"/>
          <w:szCs w:val="24"/>
        </w:rPr>
        <w:t xml:space="preserve">Formal screening information will include, but not be limited to, tests of visual, auditory, haptic acuity, survey of activities of daily living, and a telephone, video and/or face-to-face semi-structured interview.  </w:t>
      </w:r>
    </w:p>
    <w:p w:rsidR="001C2139" w:rsidRDefault="001C2139" w:rsidP="000F2B7A">
      <w:pPr>
        <w:rPr>
          <w:rFonts w:ascii="Times New Roman" w:hAnsi="Times New Roman" w:cs="Times New Roman"/>
          <w:sz w:val="24"/>
          <w:szCs w:val="24"/>
        </w:rPr>
      </w:pPr>
      <w:r>
        <w:rPr>
          <w:rFonts w:ascii="Times New Roman" w:hAnsi="Times New Roman" w:cs="Times New Roman"/>
          <w:sz w:val="24"/>
          <w:szCs w:val="24"/>
        </w:rPr>
        <w:t>To guide the creation and critique of notional designs, a set of</w:t>
      </w:r>
      <w:r w:rsidR="00F3031F">
        <w:rPr>
          <w:rFonts w:ascii="Times New Roman" w:hAnsi="Times New Roman" w:cs="Times New Roman"/>
          <w:sz w:val="24"/>
          <w:szCs w:val="24"/>
        </w:rPr>
        <w:t xml:space="preserve"> critical elements to the evolving</w:t>
      </w:r>
      <w:r>
        <w:rPr>
          <w:rFonts w:ascii="Times New Roman" w:hAnsi="Times New Roman" w:cs="Times New Roman"/>
          <w:sz w:val="24"/>
          <w:szCs w:val="24"/>
        </w:rPr>
        <w:t xml:space="preserve"> design reference scenarios have been identified.  These</w:t>
      </w:r>
      <w:r w:rsidR="00F3031F">
        <w:rPr>
          <w:rFonts w:ascii="Times New Roman" w:hAnsi="Times New Roman" w:cs="Times New Roman"/>
          <w:sz w:val="24"/>
          <w:szCs w:val="24"/>
        </w:rPr>
        <w:t xml:space="preserve"> elements </w:t>
      </w:r>
      <w:r>
        <w:rPr>
          <w:rFonts w:ascii="Times New Roman" w:hAnsi="Times New Roman" w:cs="Times New Roman"/>
          <w:sz w:val="24"/>
          <w:szCs w:val="24"/>
        </w:rPr>
        <w:t>include the performance of tasks deemed critical to health and safety of the aging individual cared for within the aging-in-place framework.  Th</w:t>
      </w:r>
      <w:r w:rsidR="00F3031F">
        <w:rPr>
          <w:rFonts w:ascii="Times New Roman" w:hAnsi="Times New Roman" w:cs="Times New Roman"/>
          <w:sz w:val="24"/>
          <w:szCs w:val="24"/>
        </w:rPr>
        <w:t>ese will</w:t>
      </w:r>
      <w:r>
        <w:rPr>
          <w:rFonts w:ascii="Times New Roman" w:hAnsi="Times New Roman" w:cs="Times New Roman"/>
          <w:sz w:val="24"/>
          <w:szCs w:val="24"/>
        </w:rPr>
        <w:t xml:space="preserve"> include:</w:t>
      </w:r>
    </w:p>
    <w:p w:rsidR="001C2139" w:rsidRDefault="001C2139" w:rsidP="00AA3DCE">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Waking up and preparing for the day</w:t>
      </w:r>
    </w:p>
    <w:p w:rsidR="001C2139" w:rsidRDefault="001C2139" w:rsidP="00AA3DCE">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Bathing and dressing appropriate to the environmental conditions</w:t>
      </w:r>
    </w:p>
    <w:p w:rsidR="001C2139" w:rsidRDefault="001C2139" w:rsidP="00AA3DCE">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Preparing meals and maintaining sanitary food preparation and storage conditions</w:t>
      </w:r>
    </w:p>
    <w:p w:rsidR="00E11331" w:rsidRDefault="00E11331" w:rsidP="00AA3DCE">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Responding to abnormal conditions and emergencies</w:t>
      </w:r>
    </w:p>
    <w:p w:rsidR="000823C4" w:rsidRDefault="000823C4" w:rsidP="00AA3DCE">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Responding to routine </w:t>
      </w:r>
      <w:r w:rsidR="001B3BF3">
        <w:rPr>
          <w:rFonts w:ascii="Times New Roman" w:hAnsi="Times New Roman" w:cs="Times New Roman"/>
          <w:sz w:val="24"/>
          <w:szCs w:val="24"/>
        </w:rPr>
        <w:t xml:space="preserve">social contacts (e.g., answering the door, telephone, </w:t>
      </w:r>
      <w:proofErr w:type="spellStart"/>
      <w:r w:rsidR="001B3BF3">
        <w:rPr>
          <w:rFonts w:ascii="Times New Roman" w:hAnsi="Times New Roman" w:cs="Times New Roman"/>
          <w:sz w:val="24"/>
          <w:szCs w:val="24"/>
        </w:rPr>
        <w:t>etc</w:t>
      </w:r>
      <w:proofErr w:type="spellEnd"/>
      <w:r w:rsidR="001B3BF3">
        <w:rPr>
          <w:rFonts w:ascii="Times New Roman" w:hAnsi="Times New Roman" w:cs="Times New Roman"/>
          <w:sz w:val="24"/>
          <w:szCs w:val="24"/>
        </w:rPr>
        <w:t>)</w:t>
      </w:r>
    </w:p>
    <w:p w:rsidR="001B3BF3" w:rsidRDefault="001B3BF3" w:rsidP="00AA3DCE">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Maintaining a safe environment in the locale (e.g., discriminating between friendly and potentially unfriendly callers and making appropriate social responses to unwanted help/contact and asking for help and alerting others of need for help in making decisions).</w:t>
      </w:r>
    </w:p>
    <w:p w:rsidR="00E11331" w:rsidRDefault="003464CF" w:rsidP="00AA3DCE">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lastRenderedPageBreak/>
        <w:t>Maintaining safe movement throughout the locale for self and not inflicting harm or harmful conditions that could impact others within the locale (e.g., rotting food left out; starting fires and/or releasing harmful chemicals into the locale).</w:t>
      </w:r>
    </w:p>
    <w:p w:rsidR="003464CF" w:rsidRDefault="003464CF" w:rsidP="00AA3DCE">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Responding to routine requests for status and location throughout the day</w:t>
      </w:r>
    </w:p>
    <w:p w:rsidR="003464CF" w:rsidRDefault="003464CF" w:rsidP="00AA3DCE">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Requesting timely aid and coordination with others to ensure personal goals are met</w:t>
      </w:r>
    </w:p>
    <w:p w:rsidR="003464CF" w:rsidRDefault="003464CF" w:rsidP="00AA3DCE">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Preparing for and successfully leaving the locale and informing others of intentions if that is part of the agreed upon shared commitments/communications with others</w:t>
      </w:r>
      <w:r w:rsidR="0017248D">
        <w:rPr>
          <w:rFonts w:ascii="Times New Roman" w:hAnsi="Times New Roman" w:cs="Times New Roman"/>
          <w:sz w:val="24"/>
          <w:szCs w:val="24"/>
        </w:rPr>
        <w:t>.</w:t>
      </w:r>
    </w:p>
    <w:p w:rsidR="0017248D" w:rsidRPr="00AA3DCE" w:rsidRDefault="0017248D" w:rsidP="00AA3DCE">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Prepar</w:t>
      </w:r>
      <w:r w:rsidR="00F3031F">
        <w:rPr>
          <w:rFonts w:ascii="Times New Roman" w:hAnsi="Times New Roman" w:cs="Times New Roman"/>
          <w:sz w:val="24"/>
          <w:szCs w:val="24"/>
        </w:rPr>
        <w:t>ing for rest and sleep periods.</w:t>
      </w:r>
    </w:p>
    <w:p w:rsidR="00A24F11" w:rsidRPr="000F2B7A" w:rsidRDefault="00791AFE" w:rsidP="000F2B7A">
      <w:pPr>
        <w:rPr>
          <w:rFonts w:ascii="Times New Roman" w:hAnsi="Times New Roman" w:cs="Times New Roman"/>
          <w:sz w:val="24"/>
          <w:szCs w:val="24"/>
        </w:rPr>
      </w:pPr>
      <w:r>
        <w:rPr>
          <w:rFonts w:ascii="Times New Roman" w:hAnsi="Times New Roman" w:cs="Times New Roman"/>
          <w:sz w:val="24"/>
          <w:szCs w:val="24"/>
        </w:rPr>
        <w:t>N</w:t>
      </w:r>
      <w:r w:rsidR="00B639E8">
        <w:rPr>
          <w:rFonts w:ascii="Times New Roman" w:hAnsi="Times New Roman" w:cs="Times New Roman"/>
          <w:sz w:val="24"/>
          <w:szCs w:val="24"/>
        </w:rPr>
        <w:t>otional designs for the communication prototype will be evaluated by interviewees to help clarify requirements</w:t>
      </w:r>
      <w:r w:rsidR="00C376B9">
        <w:rPr>
          <w:rFonts w:ascii="Times New Roman" w:hAnsi="Times New Roman" w:cs="Times New Roman"/>
          <w:sz w:val="24"/>
          <w:szCs w:val="24"/>
        </w:rPr>
        <w:t xml:space="preserve"> and may be produced jointly as part of the intake activities during the interviews</w:t>
      </w:r>
      <w:r w:rsidR="00B639E8">
        <w:rPr>
          <w:rFonts w:ascii="Times New Roman" w:hAnsi="Times New Roman" w:cs="Times New Roman"/>
          <w:sz w:val="24"/>
          <w:szCs w:val="24"/>
        </w:rPr>
        <w:t>.  Initially, these will consist of paper-and-pencil noti</w:t>
      </w:r>
      <w:r w:rsidR="00C376B9">
        <w:rPr>
          <w:rFonts w:ascii="Times New Roman" w:hAnsi="Times New Roman" w:cs="Times New Roman"/>
          <w:sz w:val="24"/>
          <w:szCs w:val="24"/>
        </w:rPr>
        <w:t>on</w:t>
      </w:r>
      <w:r w:rsidR="00B639E8">
        <w:rPr>
          <w:rFonts w:ascii="Times New Roman" w:hAnsi="Times New Roman" w:cs="Times New Roman"/>
          <w:sz w:val="24"/>
          <w:szCs w:val="24"/>
        </w:rPr>
        <w:t xml:space="preserve">al designs and evolve to limited interaction designs.  </w:t>
      </w:r>
      <w:r w:rsidR="00367D33">
        <w:rPr>
          <w:rFonts w:ascii="Times New Roman" w:hAnsi="Times New Roman" w:cs="Times New Roman"/>
          <w:sz w:val="24"/>
          <w:szCs w:val="24"/>
        </w:rPr>
        <w:t xml:space="preserve">Specific test protocol content is TBD at the </w:t>
      </w:r>
      <w:r w:rsidR="00555EAD">
        <w:rPr>
          <w:rFonts w:ascii="Times New Roman" w:hAnsi="Times New Roman" w:cs="Times New Roman"/>
          <w:sz w:val="24"/>
          <w:szCs w:val="24"/>
        </w:rPr>
        <w:t>kick-off meeting.</w:t>
      </w:r>
      <w:r w:rsidR="00367D33">
        <w:rPr>
          <w:rFonts w:ascii="Times New Roman" w:hAnsi="Times New Roman" w:cs="Times New Roman"/>
          <w:sz w:val="24"/>
          <w:szCs w:val="24"/>
        </w:rPr>
        <w:t xml:space="preserve"> </w:t>
      </w:r>
      <w:r w:rsidR="00A24F11" w:rsidRPr="000F2B7A">
        <w:rPr>
          <w:rFonts w:ascii="Times New Roman" w:hAnsi="Times New Roman" w:cs="Times New Roman"/>
          <w:sz w:val="24"/>
          <w:szCs w:val="24"/>
        </w:rPr>
        <w:t xml:space="preserve"> </w:t>
      </w:r>
    </w:p>
    <w:p w:rsidR="0051024C" w:rsidRDefault="00C376B9" w:rsidP="000F2B7A">
      <w:pPr>
        <w:suppressAutoHyphens/>
        <w:autoSpaceDN w:val="0"/>
        <w:textAlignment w:val="baseline"/>
        <w:rPr>
          <w:rFonts w:ascii="Times New Roman" w:eastAsia="Times New Roman" w:hAnsi="Times New Roman" w:cs="Times New Roman"/>
          <w:kern w:val="3"/>
          <w:sz w:val="24"/>
          <w:szCs w:val="24"/>
          <w:lang w:eastAsia="zh-CN"/>
        </w:rPr>
      </w:pPr>
      <w:r>
        <w:rPr>
          <w:rFonts w:ascii="Times New Roman" w:eastAsia="Times New Roman" w:hAnsi="Times New Roman" w:cs="Times New Roman"/>
          <w:kern w:val="3"/>
          <w:sz w:val="24"/>
          <w:szCs w:val="24"/>
          <w:lang w:eastAsia="zh-CN"/>
        </w:rPr>
        <w:t>At the conclusion of Task 1</w:t>
      </w:r>
      <w:r w:rsidR="0051024C">
        <w:rPr>
          <w:rFonts w:ascii="Times New Roman" w:eastAsia="Times New Roman" w:hAnsi="Times New Roman" w:cs="Times New Roman"/>
          <w:kern w:val="3"/>
          <w:sz w:val="24"/>
          <w:szCs w:val="24"/>
          <w:lang w:eastAsia="zh-CN"/>
        </w:rPr>
        <w:t xml:space="preserve">, </w:t>
      </w:r>
      <w:r w:rsidRPr="000F2B7A">
        <w:rPr>
          <w:rFonts w:ascii="Times New Roman" w:eastAsia="Times New Roman" w:hAnsi="Times New Roman" w:cs="Times New Roman"/>
          <w:kern w:val="3"/>
          <w:sz w:val="24"/>
          <w:szCs w:val="24"/>
          <w:lang w:eastAsia="zh-CN"/>
        </w:rPr>
        <w:t xml:space="preserve">the </w:t>
      </w:r>
      <w:r w:rsidR="004C236C" w:rsidRPr="000F2B7A">
        <w:rPr>
          <w:rFonts w:ascii="Times New Roman" w:eastAsia="Times New Roman" w:hAnsi="Times New Roman" w:cs="Times New Roman"/>
          <w:kern w:val="3"/>
          <w:sz w:val="24"/>
          <w:szCs w:val="24"/>
          <w:lang w:eastAsia="zh-CN"/>
        </w:rPr>
        <w:t xml:space="preserve">initial design concepts and approach to </w:t>
      </w:r>
      <w:r w:rsidR="00C9580F" w:rsidRPr="000F2B7A">
        <w:rPr>
          <w:rFonts w:ascii="Times New Roman" w:eastAsia="Times New Roman" w:hAnsi="Times New Roman" w:cs="Times New Roman"/>
          <w:kern w:val="3"/>
          <w:sz w:val="24"/>
          <w:szCs w:val="24"/>
          <w:lang w:eastAsia="zh-CN"/>
        </w:rPr>
        <w:t xml:space="preserve">requirements for </w:t>
      </w:r>
      <w:r w:rsidR="004C236C" w:rsidRPr="000F2B7A">
        <w:rPr>
          <w:rFonts w:ascii="Times New Roman" w:eastAsia="Times New Roman" w:hAnsi="Times New Roman" w:cs="Times New Roman"/>
          <w:kern w:val="3"/>
          <w:sz w:val="24"/>
          <w:szCs w:val="24"/>
          <w:lang w:eastAsia="zh-CN"/>
        </w:rPr>
        <w:t>the communication prototype will be</w:t>
      </w:r>
      <w:r w:rsidR="00C9580F" w:rsidRPr="000F2B7A">
        <w:rPr>
          <w:rFonts w:ascii="Times New Roman" w:eastAsia="Times New Roman" w:hAnsi="Times New Roman" w:cs="Times New Roman"/>
          <w:kern w:val="3"/>
          <w:sz w:val="24"/>
          <w:szCs w:val="24"/>
          <w:lang w:eastAsia="zh-CN"/>
        </w:rPr>
        <w:t xml:space="preserve"> present</w:t>
      </w:r>
      <w:r w:rsidR="004C236C" w:rsidRPr="000F2B7A">
        <w:rPr>
          <w:rFonts w:ascii="Times New Roman" w:eastAsia="Times New Roman" w:hAnsi="Times New Roman" w:cs="Times New Roman"/>
          <w:kern w:val="3"/>
          <w:sz w:val="24"/>
          <w:szCs w:val="24"/>
          <w:lang w:eastAsia="zh-CN"/>
        </w:rPr>
        <w:t xml:space="preserve">ed at </w:t>
      </w:r>
      <w:r w:rsidR="0051024C">
        <w:rPr>
          <w:rFonts w:ascii="Times New Roman" w:eastAsia="Times New Roman" w:hAnsi="Times New Roman" w:cs="Times New Roman"/>
          <w:kern w:val="3"/>
          <w:sz w:val="24"/>
          <w:szCs w:val="24"/>
          <w:lang w:eastAsia="zh-CN"/>
        </w:rPr>
        <w:t xml:space="preserve">a </w:t>
      </w:r>
      <w:r w:rsidR="004C236C" w:rsidRPr="000F2B7A">
        <w:rPr>
          <w:rFonts w:ascii="Times New Roman" w:eastAsia="Times New Roman" w:hAnsi="Times New Roman" w:cs="Times New Roman"/>
          <w:kern w:val="3"/>
          <w:sz w:val="24"/>
          <w:szCs w:val="24"/>
          <w:lang w:eastAsia="zh-CN"/>
        </w:rPr>
        <w:t>critical design review</w:t>
      </w:r>
      <w:r w:rsidR="0051024C">
        <w:rPr>
          <w:rFonts w:ascii="Times New Roman" w:eastAsia="Times New Roman" w:hAnsi="Times New Roman" w:cs="Times New Roman"/>
          <w:kern w:val="3"/>
          <w:sz w:val="24"/>
          <w:szCs w:val="24"/>
          <w:lang w:eastAsia="zh-CN"/>
        </w:rPr>
        <w:t xml:space="preserve"> meeting</w:t>
      </w:r>
      <w:r w:rsidR="004B5F81">
        <w:rPr>
          <w:rFonts w:ascii="Times New Roman" w:eastAsia="Times New Roman" w:hAnsi="Times New Roman" w:cs="Times New Roman"/>
          <w:kern w:val="3"/>
          <w:sz w:val="24"/>
          <w:szCs w:val="24"/>
          <w:lang w:eastAsia="zh-CN"/>
        </w:rPr>
        <w:t xml:space="preserve"> with </w:t>
      </w:r>
      <w:r w:rsidR="0051024C">
        <w:rPr>
          <w:rFonts w:ascii="Times New Roman" w:eastAsia="Times New Roman" w:hAnsi="Times New Roman" w:cs="Times New Roman"/>
          <w:kern w:val="3"/>
          <w:sz w:val="24"/>
          <w:szCs w:val="24"/>
          <w:lang w:eastAsia="zh-CN"/>
        </w:rPr>
        <w:t xml:space="preserve">the </w:t>
      </w:r>
      <w:r w:rsidR="004B5F81">
        <w:rPr>
          <w:rFonts w:ascii="Times New Roman" w:eastAsia="Times New Roman" w:hAnsi="Times New Roman" w:cs="Times New Roman"/>
          <w:kern w:val="3"/>
          <w:sz w:val="24"/>
          <w:szCs w:val="24"/>
          <w:lang w:eastAsia="zh-CN"/>
        </w:rPr>
        <w:t>research partners</w:t>
      </w:r>
      <w:r w:rsidR="004C236C" w:rsidRPr="000F2B7A">
        <w:rPr>
          <w:rFonts w:ascii="Times New Roman" w:eastAsia="Times New Roman" w:hAnsi="Times New Roman" w:cs="Times New Roman"/>
          <w:kern w:val="3"/>
          <w:sz w:val="24"/>
          <w:szCs w:val="24"/>
          <w:lang w:eastAsia="zh-CN"/>
        </w:rPr>
        <w:t xml:space="preserve">. </w:t>
      </w:r>
      <w:r w:rsidR="00C9580F" w:rsidRPr="000F2B7A">
        <w:rPr>
          <w:rFonts w:ascii="Times New Roman" w:eastAsia="Times New Roman" w:hAnsi="Times New Roman" w:cs="Times New Roman"/>
          <w:kern w:val="3"/>
          <w:sz w:val="24"/>
          <w:szCs w:val="24"/>
          <w:lang w:eastAsia="zh-CN"/>
        </w:rPr>
        <w:t xml:space="preserve"> The intention of this </w:t>
      </w:r>
      <w:r w:rsidR="004C236C" w:rsidRPr="000F2B7A">
        <w:rPr>
          <w:rFonts w:ascii="Times New Roman" w:eastAsia="Times New Roman" w:hAnsi="Times New Roman" w:cs="Times New Roman"/>
          <w:kern w:val="3"/>
          <w:sz w:val="24"/>
          <w:szCs w:val="24"/>
          <w:lang w:eastAsia="zh-CN"/>
        </w:rPr>
        <w:t xml:space="preserve">review </w:t>
      </w:r>
      <w:r w:rsidR="00C9580F" w:rsidRPr="000F2B7A">
        <w:rPr>
          <w:rFonts w:ascii="Times New Roman" w:eastAsia="Times New Roman" w:hAnsi="Times New Roman" w:cs="Times New Roman"/>
          <w:kern w:val="3"/>
          <w:sz w:val="24"/>
          <w:szCs w:val="24"/>
          <w:lang w:eastAsia="zh-CN"/>
        </w:rPr>
        <w:t xml:space="preserve">will be to </w:t>
      </w:r>
      <w:r w:rsidR="004C236C" w:rsidRPr="000F2B7A">
        <w:rPr>
          <w:rFonts w:ascii="Times New Roman" w:eastAsia="Times New Roman" w:hAnsi="Times New Roman" w:cs="Times New Roman"/>
          <w:kern w:val="3"/>
          <w:sz w:val="24"/>
          <w:szCs w:val="24"/>
          <w:lang w:eastAsia="zh-CN"/>
        </w:rPr>
        <w:t>evaluate</w:t>
      </w:r>
      <w:r w:rsidR="00C9580F" w:rsidRPr="000F2B7A">
        <w:rPr>
          <w:rFonts w:ascii="Times New Roman" w:eastAsia="Times New Roman" w:hAnsi="Times New Roman" w:cs="Times New Roman"/>
          <w:kern w:val="3"/>
          <w:sz w:val="24"/>
          <w:szCs w:val="24"/>
          <w:lang w:eastAsia="zh-CN"/>
        </w:rPr>
        <w:t xml:space="preserve"> the initial design concepts</w:t>
      </w:r>
      <w:r w:rsidR="00AB3338">
        <w:rPr>
          <w:rFonts w:ascii="Times New Roman" w:eastAsia="Times New Roman" w:hAnsi="Times New Roman" w:cs="Times New Roman"/>
          <w:kern w:val="3"/>
          <w:sz w:val="24"/>
          <w:szCs w:val="24"/>
          <w:lang w:eastAsia="zh-CN"/>
        </w:rPr>
        <w:t xml:space="preserve"> </w:t>
      </w:r>
      <w:r w:rsidR="00791AFE">
        <w:rPr>
          <w:rFonts w:ascii="Times New Roman" w:eastAsia="Times New Roman" w:hAnsi="Times New Roman" w:cs="Times New Roman"/>
          <w:kern w:val="3"/>
          <w:sz w:val="24"/>
          <w:szCs w:val="24"/>
          <w:lang w:eastAsia="zh-CN"/>
        </w:rPr>
        <w:t>and</w:t>
      </w:r>
      <w:r w:rsidR="00C9580F" w:rsidRPr="000F2B7A">
        <w:rPr>
          <w:rFonts w:ascii="Times New Roman" w:eastAsia="Times New Roman" w:hAnsi="Times New Roman" w:cs="Times New Roman"/>
          <w:kern w:val="3"/>
          <w:sz w:val="24"/>
          <w:szCs w:val="24"/>
          <w:lang w:eastAsia="zh-CN"/>
        </w:rPr>
        <w:t xml:space="preserve"> obtain the lessons learned from </w:t>
      </w:r>
      <w:r w:rsidR="004C236C" w:rsidRPr="000F2B7A">
        <w:rPr>
          <w:rFonts w:ascii="Times New Roman" w:eastAsia="Times New Roman" w:hAnsi="Times New Roman" w:cs="Times New Roman"/>
          <w:kern w:val="3"/>
          <w:sz w:val="24"/>
          <w:szCs w:val="24"/>
          <w:lang w:eastAsia="zh-CN"/>
        </w:rPr>
        <w:t>any comparable systems identified from existing systems developed by the research partners.  I</w:t>
      </w:r>
      <w:r w:rsidR="00C9580F" w:rsidRPr="000F2B7A">
        <w:rPr>
          <w:rFonts w:ascii="Times New Roman" w:eastAsia="Times New Roman" w:hAnsi="Times New Roman" w:cs="Times New Roman"/>
          <w:kern w:val="3"/>
          <w:sz w:val="24"/>
          <w:szCs w:val="24"/>
          <w:lang w:eastAsia="zh-CN"/>
        </w:rPr>
        <w:t xml:space="preserve">ssues deemed critical for continuing work to fully develop the </w:t>
      </w:r>
      <w:r w:rsidR="004C236C" w:rsidRPr="000F2B7A">
        <w:rPr>
          <w:rFonts w:ascii="Times New Roman" w:eastAsia="Times New Roman" w:hAnsi="Times New Roman" w:cs="Times New Roman"/>
          <w:kern w:val="3"/>
          <w:sz w:val="24"/>
          <w:szCs w:val="24"/>
          <w:lang w:eastAsia="zh-CN"/>
        </w:rPr>
        <w:t>initial limited interaction interface with, at a minimum, the appearance and arrangement of the communication prototype</w:t>
      </w:r>
      <w:r w:rsidR="0051024C">
        <w:rPr>
          <w:rFonts w:ascii="Times New Roman" w:eastAsia="Times New Roman" w:hAnsi="Times New Roman" w:cs="Times New Roman"/>
          <w:kern w:val="3"/>
          <w:sz w:val="24"/>
          <w:szCs w:val="24"/>
          <w:lang w:eastAsia="zh-CN"/>
        </w:rPr>
        <w:t xml:space="preserve"> will be identified and addressed</w:t>
      </w:r>
      <w:r w:rsidR="004C236C" w:rsidRPr="000F2B7A">
        <w:rPr>
          <w:rFonts w:ascii="Times New Roman" w:eastAsia="Times New Roman" w:hAnsi="Times New Roman" w:cs="Times New Roman"/>
          <w:kern w:val="3"/>
          <w:sz w:val="24"/>
          <w:szCs w:val="24"/>
          <w:lang w:eastAsia="zh-CN"/>
        </w:rPr>
        <w:t>.</w:t>
      </w:r>
    </w:p>
    <w:p w:rsidR="00E917B4" w:rsidRDefault="00E917B4" w:rsidP="000F2B7A">
      <w:pPr>
        <w:suppressAutoHyphens/>
        <w:autoSpaceDN w:val="0"/>
        <w:textAlignment w:val="baseline"/>
        <w:rPr>
          <w:rFonts w:ascii="Times New Roman" w:eastAsia="Times New Roman" w:hAnsi="Times New Roman" w:cs="Times New Roman"/>
          <w:kern w:val="3"/>
          <w:sz w:val="24"/>
          <w:szCs w:val="24"/>
          <w:lang w:eastAsia="zh-CN"/>
        </w:rPr>
      </w:pPr>
    </w:p>
    <w:p w:rsidR="00C9580F" w:rsidRPr="007B4775" w:rsidRDefault="00841F0A" w:rsidP="00AA3DCE">
      <w:pPr>
        <w:keepNext/>
        <w:keepLines/>
        <w:suppressAutoHyphens/>
        <w:autoSpaceDN w:val="0"/>
        <w:spacing w:after="0" w:line="240" w:lineRule="auto"/>
        <w:textAlignment w:val="baseline"/>
        <w:outlineLvl w:val="3"/>
        <w:rPr>
          <w:rFonts w:ascii="Times New Roman" w:eastAsia="Times New Roman" w:hAnsi="Times New Roman" w:cs="Times New Roman"/>
          <w:b/>
          <w:bCs/>
          <w:color w:val="000000"/>
          <w:kern w:val="3"/>
          <w:sz w:val="24"/>
          <w:szCs w:val="24"/>
          <w:lang w:eastAsia="zh-CN"/>
        </w:rPr>
      </w:pPr>
      <w:r>
        <w:rPr>
          <w:rFonts w:ascii="Times New Roman" w:eastAsia="Times New Roman" w:hAnsi="Times New Roman" w:cs="Times New Roman"/>
          <w:kern w:val="3"/>
          <w:sz w:val="24"/>
          <w:szCs w:val="24"/>
          <w:lang w:eastAsia="zh-CN"/>
        </w:rPr>
        <w:br/>
      </w:r>
      <w:r w:rsidR="00C9580F" w:rsidRPr="007B4775">
        <w:rPr>
          <w:rFonts w:ascii="Times New Roman" w:eastAsia="Times New Roman" w:hAnsi="Times New Roman" w:cs="Times New Roman"/>
          <w:b/>
          <w:bCs/>
          <w:color w:val="000000"/>
          <w:kern w:val="3"/>
          <w:sz w:val="24"/>
          <w:szCs w:val="24"/>
          <w:lang w:eastAsia="zh-CN"/>
        </w:rPr>
        <w:t xml:space="preserve">Task </w:t>
      </w:r>
      <w:r w:rsidR="000F2B7A" w:rsidRPr="007B4775">
        <w:rPr>
          <w:rFonts w:ascii="Times New Roman" w:eastAsia="Times New Roman" w:hAnsi="Times New Roman" w:cs="Times New Roman"/>
          <w:b/>
          <w:bCs/>
          <w:color w:val="000000"/>
          <w:kern w:val="3"/>
          <w:sz w:val="24"/>
          <w:szCs w:val="24"/>
          <w:lang w:eastAsia="zh-CN"/>
        </w:rPr>
        <w:t>2</w:t>
      </w:r>
      <w:r w:rsidR="00C9580F" w:rsidRPr="007B4775">
        <w:rPr>
          <w:rFonts w:ascii="Times New Roman" w:eastAsia="Times New Roman" w:hAnsi="Times New Roman" w:cs="Times New Roman"/>
          <w:b/>
          <w:bCs/>
          <w:color w:val="000000"/>
          <w:kern w:val="3"/>
          <w:sz w:val="24"/>
          <w:szCs w:val="24"/>
          <w:lang w:eastAsia="zh-CN"/>
        </w:rPr>
        <w:t>– Develop Prototypes</w:t>
      </w:r>
      <w:r>
        <w:rPr>
          <w:rFonts w:ascii="Times New Roman" w:eastAsia="Times New Roman" w:hAnsi="Times New Roman" w:cs="Times New Roman"/>
          <w:b/>
          <w:bCs/>
          <w:color w:val="000000"/>
          <w:kern w:val="3"/>
          <w:sz w:val="24"/>
          <w:szCs w:val="24"/>
          <w:lang w:eastAsia="zh-CN"/>
        </w:rPr>
        <w:br/>
      </w:r>
      <w:r w:rsidR="00C9580F" w:rsidRPr="007B4775">
        <w:rPr>
          <w:rFonts w:ascii="Times New Roman" w:eastAsia="Times New Roman" w:hAnsi="Times New Roman" w:cs="Times New Roman"/>
          <w:b/>
          <w:bCs/>
          <w:color w:val="000000"/>
          <w:kern w:val="3"/>
          <w:sz w:val="24"/>
          <w:szCs w:val="24"/>
          <w:lang w:eastAsia="zh-CN"/>
        </w:rPr>
        <w:t xml:space="preserve">Duration </w:t>
      </w:r>
      <w:r w:rsidR="000A18A1">
        <w:rPr>
          <w:rFonts w:ascii="Times New Roman" w:eastAsia="Times New Roman" w:hAnsi="Times New Roman" w:cs="Times New Roman"/>
          <w:b/>
          <w:bCs/>
          <w:color w:val="000000"/>
          <w:kern w:val="3"/>
          <w:sz w:val="24"/>
          <w:szCs w:val="24"/>
          <w:lang w:eastAsia="zh-CN"/>
        </w:rPr>
        <w:t>5</w:t>
      </w:r>
      <w:r w:rsidR="00C06E50" w:rsidRPr="007B4775">
        <w:rPr>
          <w:rFonts w:ascii="Times New Roman" w:eastAsia="Times New Roman" w:hAnsi="Times New Roman" w:cs="Times New Roman"/>
          <w:b/>
          <w:bCs/>
          <w:color w:val="000000"/>
          <w:kern w:val="3"/>
          <w:sz w:val="24"/>
          <w:szCs w:val="24"/>
          <w:lang w:eastAsia="zh-CN"/>
        </w:rPr>
        <w:t xml:space="preserve"> </w:t>
      </w:r>
      <w:r w:rsidR="00C9580F" w:rsidRPr="007B4775">
        <w:rPr>
          <w:rFonts w:ascii="Times New Roman" w:eastAsia="Times New Roman" w:hAnsi="Times New Roman" w:cs="Times New Roman"/>
          <w:b/>
          <w:bCs/>
          <w:color w:val="000000"/>
          <w:kern w:val="3"/>
          <w:sz w:val="24"/>
          <w:szCs w:val="24"/>
          <w:lang w:eastAsia="zh-CN"/>
        </w:rPr>
        <w:t>Months</w:t>
      </w:r>
    </w:p>
    <w:p w:rsidR="00C9580F" w:rsidRPr="00C06E50" w:rsidRDefault="00C9580F" w:rsidP="00C9580F">
      <w:pPr>
        <w:suppressAutoHyphens/>
        <w:autoSpaceDN w:val="0"/>
        <w:spacing w:after="0" w:line="240" w:lineRule="auto"/>
        <w:textAlignment w:val="baseline"/>
        <w:rPr>
          <w:rFonts w:ascii="Times New Roman" w:eastAsia="Times New Roman" w:hAnsi="Times New Roman" w:cs="Times New Roman"/>
          <w:kern w:val="3"/>
          <w:sz w:val="24"/>
          <w:szCs w:val="24"/>
          <w:lang w:eastAsia="zh-CN"/>
        </w:rPr>
      </w:pPr>
    </w:p>
    <w:p w:rsidR="00C9580F" w:rsidRPr="00C06E50" w:rsidRDefault="00C9580F" w:rsidP="00C9580F">
      <w:pPr>
        <w:suppressAutoHyphens/>
        <w:autoSpaceDN w:val="0"/>
        <w:spacing w:after="0" w:line="240" w:lineRule="auto"/>
        <w:textAlignment w:val="baseline"/>
        <w:rPr>
          <w:rFonts w:ascii="Times New Roman" w:eastAsia="Times New Roman" w:hAnsi="Times New Roman" w:cs="Times New Roman"/>
          <w:kern w:val="3"/>
          <w:sz w:val="24"/>
          <w:szCs w:val="24"/>
          <w:lang w:eastAsia="zh-CN"/>
        </w:rPr>
      </w:pPr>
      <w:r w:rsidRPr="00C06E50">
        <w:rPr>
          <w:rFonts w:ascii="Times New Roman" w:eastAsia="Times New Roman" w:hAnsi="Times New Roman" w:cs="Times New Roman"/>
          <w:kern w:val="3"/>
          <w:sz w:val="24"/>
          <w:szCs w:val="24"/>
          <w:lang w:eastAsia="zh-CN"/>
        </w:rPr>
        <w:t xml:space="preserve">In Task </w:t>
      </w:r>
      <w:r w:rsidR="000F2B7A" w:rsidRPr="00C06E50">
        <w:rPr>
          <w:rFonts w:ascii="Times New Roman" w:eastAsia="Times New Roman" w:hAnsi="Times New Roman" w:cs="Times New Roman"/>
          <w:kern w:val="3"/>
          <w:sz w:val="24"/>
          <w:szCs w:val="24"/>
          <w:lang w:eastAsia="zh-CN"/>
        </w:rPr>
        <w:t>2</w:t>
      </w:r>
      <w:r w:rsidRPr="00C06E50">
        <w:rPr>
          <w:rFonts w:ascii="Times New Roman" w:eastAsia="Times New Roman" w:hAnsi="Times New Roman" w:cs="Times New Roman"/>
          <w:kern w:val="3"/>
          <w:sz w:val="24"/>
          <w:szCs w:val="24"/>
          <w:lang w:eastAsia="zh-CN"/>
        </w:rPr>
        <w:t xml:space="preserve">, an initial proof-of-concept, working prototype of the </w:t>
      </w:r>
      <w:r w:rsidR="000F2B7A" w:rsidRPr="00C06E50">
        <w:rPr>
          <w:rFonts w:ascii="Times New Roman" w:eastAsia="Times New Roman" w:hAnsi="Times New Roman" w:cs="Times New Roman"/>
          <w:kern w:val="3"/>
          <w:sz w:val="24"/>
          <w:szCs w:val="24"/>
          <w:lang w:eastAsia="zh-CN"/>
        </w:rPr>
        <w:t xml:space="preserve">communications interface </w:t>
      </w:r>
      <w:r w:rsidRPr="00C06E50">
        <w:rPr>
          <w:rFonts w:ascii="Times New Roman" w:eastAsia="Times New Roman" w:hAnsi="Times New Roman" w:cs="Times New Roman"/>
          <w:kern w:val="3"/>
          <w:sz w:val="24"/>
          <w:szCs w:val="24"/>
          <w:lang w:eastAsia="zh-CN"/>
        </w:rPr>
        <w:t xml:space="preserve">will be developed.  </w:t>
      </w:r>
      <w:r w:rsidR="00791AFE">
        <w:rPr>
          <w:rFonts w:ascii="Times New Roman" w:eastAsia="Times New Roman" w:hAnsi="Times New Roman" w:cs="Times New Roman"/>
          <w:kern w:val="3"/>
          <w:sz w:val="24"/>
          <w:szCs w:val="24"/>
          <w:lang w:eastAsia="zh-CN"/>
        </w:rPr>
        <w:t>This</w:t>
      </w:r>
      <w:r w:rsidRPr="00C06E50">
        <w:rPr>
          <w:rFonts w:ascii="Times New Roman" w:eastAsia="Times New Roman" w:hAnsi="Times New Roman" w:cs="Times New Roman"/>
          <w:kern w:val="3"/>
          <w:sz w:val="24"/>
          <w:szCs w:val="24"/>
          <w:lang w:eastAsia="zh-CN"/>
        </w:rPr>
        <w:t xml:space="preserve"> usable interface </w:t>
      </w:r>
      <w:r w:rsidR="00791AFE">
        <w:rPr>
          <w:rFonts w:ascii="Times New Roman" w:eastAsia="Times New Roman" w:hAnsi="Times New Roman" w:cs="Times New Roman"/>
          <w:kern w:val="3"/>
          <w:sz w:val="24"/>
          <w:szCs w:val="24"/>
          <w:lang w:eastAsia="zh-CN"/>
        </w:rPr>
        <w:t>will employ a</w:t>
      </w:r>
      <w:r w:rsidRPr="00C06E50">
        <w:rPr>
          <w:rFonts w:ascii="Times New Roman" w:eastAsia="Times New Roman" w:hAnsi="Times New Roman" w:cs="Times New Roman"/>
          <w:kern w:val="3"/>
          <w:sz w:val="24"/>
          <w:szCs w:val="24"/>
          <w:lang w:eastAsia="zh-CN"/>
        </w:rPr>
        <w:t xml:space="preserve"> user-centered design approach that will involve proven techniques in identifying user information requirements through analysis, design, interface mockup, and revision cycles with key users.  Major activities during this period will include:</w:t>
      </w:r>
      <w:r w:rsidRPr="00C06E50">
        <w:rPr>
          <w:rFonts w:ascii="Times New Roman" w:eastAsia="Times New Roman" w:hAnsi="Times New Roman" w:cs="Times New Roman"/>
          <w:kern w:val="3"/>
          <w:sz w:val="24"/>
          <w:szCs w:val="24"/>
          <w:lang w:eastAsia="zh-CN"/>
        </w:rPr>
        <w:br/>
      </w:r>
    </w:p>
    <w:p w:rsidR="00C9580F" w:rsidRPr="00C06E50" w:rsidRDefault="00C9580F" w:rsidP="00C06E50">
      <w:pPr>
        <w:pStyle w:val="ListParagraph"/>
        <w:widowControl w:val="0"/>
        <w:numPr>
          <w:ilvl w:val="0"/>
          <w:numId w:val="23"/>
        </w:numPr>
        <w:suppressAutoHyphens/>
        <w:autoSpaceDN w:val="0"/>
        <w:spacing w:after="0" w:line="240" w:lineRule="auto"/>
        <w:textAlignment w:val="baseline"/>
        <w:rPr>
          <w:rFonts w:ascii="Times New Roman" w:eastAsia="Times New Roman" w:hAnsi="Times New Roman" w:cs="Times New Roman"/>
          <w:kern w:val="3"/>
          <w:sz w:val="24"/>
          <w:szCs w:val="24"/>
          <w:lang w:eastAsia="zh-CN"/>
        </w:rPr>
      </w:pPr>
      <w:r w:rsidRPr="00C06E50">
        <w:rPr>
          <w:rFonts w:ascii="Times New Roman" w:eastAsia="Times New Roman" w:hAnsi="Times New Roman" w:cs="Times New Roman"/>
          <w:kern w:val="3"/>
          <w:sz w:val="24"/>
          <w:szCs w:val="24"/>
          <w:lang w:eastAsia="zh-CN"/>
        </w:rPr>
        <w:t xml:space="preserve">Review of operation requirements </w:t>
      </w:r>
      <w:r w:rsidR="000F2B7A" w:rsidRPr="00C06E50">
        <w:rPr>
          <w:rFonts w:ascii="Times New Roman" w:eastAsia="Times New Roman" w:hAnsi="Times New Roman" w:cs="Times New Roman"/>
          <w:kern w:val="3"/>
          <w:sz w:val="24"/>
          <w:szCs w:val="24"/>
          <w:lang w:eastAsia="zh-CN"/>
        </w:rPr>
        <w:t>for existing communications, home automation</w:t>
      </w:r>
      <w:r w:rsidR="00791AFE">
        <w:rPr>
          <w:rFonts w:ascii="Times New Roman" w:eastAsia="Times New Roman" w:hAnsi="Times New Roman" w:cs="Times New Roman"/>
          <w:kern w:val="3"/>
          <w:sz w:val="24"/>
          <w:szCs w:val="24"/>
          <w:lang w:eastAsia="zh-CN"/>
        </w:rPr>
        <w:t>,</w:t>
      </w:r>
      <w:r w:rsidR="000F2B7A" w:rsidRPr="00C06E50">
        <w:rPr>
          <w:rFonts w:ascii="Times New Roman" w:eastAsia="Times New Roman" w:hAnsi="Times New Roman" w:cs="Times New Roman"/>
          <w:kern w:val="3"/>
          <w:sz w:val="24"/>
          <w:szCs w:val="24"/>
          <w:lang w:eastAsia="zh-CN"/>
        </w:rPr>
        <w:t xml:space="preserve"> and security products (both off-the-shelf </w:t>
      </w:r>
      <w:r w:rsidR="00C06E50" w:rsidRPr="00C06E50">
        <w:rPr>
          <w:rFonts w:ascii="Times New Roman" w:eastAsia="Times New Roman" w:hAnsi="Times New Roman" w:cs="Times New Roman"/>
          <w:kern w:val="3"/>
          <w:sz w:val="24"/>
          <w:szCs w:val="24"/>
          <w:lang w:eastAsia="zh-CN"/>
        </w:rPr>
        <w:t xml:space="preserve">[e.g. Skype] </w:t>
      </w:r>
      <w:r w:rsidR="000F2B7A" w:rsidRPr="00C06E50">
        <w:rPr>
          <w:rFonts w:ascii="Times New Roman" w:eastAsia="Times New Roman" w:hAnsi="Times New Roman" w:cs="Times New Roman"/>
          <w:kern w:val="3"/>
          <w:sz w:val="24"/>
          <w:szCs w:val="24"/>
          <w:lang w:eastAsia="zh-CN"/>
        </w:rPr>
        <w:t xml:space="preserve">and </w:t>
      </w:r>
      <w:r w:rsidR="00C06E50" w:rsidRPr="00C06E50">
        <w:rPr>
          <w:rFonts w:ascii="Times New Roman" w:eastAsia="Times New Roman" w:hAnsi="Times New Roman" w:cs="Times New Roman"/>
          <w:kern w:val="3"/>
          <w:sz w:val="24"/>
          <w:szCs w:val="24"/>
          <w:lang w:eastAsia="zh-CN"/>
        </w:rPr>
        <w:t xml:space="preserve">past </w:t>
      </w:r>
      <w:r w:rsidR="000F2B7A" w:rsidRPr="00C06E50">
        <w:rPr>
          <w:rFonts w:ascii="Times New Roman" w:eastAsia="Times New Roman" w:hAnsi="Times New Roman" w:cs="Times New Roman"/>
          <w:kern w:val="3"/>
          <w:sz w:val="24"/>
          <w:szCs w:val="24"/>
          <w:lang w:eastAsia="zh-CN"/>
        </w:rPr>
        <w:t xml:space="preserve">work products of </w:t>
      </w:r>
      <w:r w:rsidR="00C06E50" w:rsidRPr="00C06E50">
        <w:rPr>
          <w:rFonts w:ascii="Times New Roman" w:eastAsia="Times New Roman" w:hAnsi="Times New Roman" w:cs="Times New Roman"/>
          <w:kern w:val="3"/>
          <w:sz w:val="24"/>
          <w:szCs w:val="24"/>
          <w:lang w:eastAsia="zh-CN"/>
        </w:rPr>
        <w:t xml:space="preserve">the research partners) </w:t>
      </w:r>
      <w:r w:rsidRPr="00C06E50">
        <w:rPr>
          <w:rFonts w:ascii="Times New Roman" w:eastAsia="Times New Roman" w:hAnsi="Times New Roman" w:cs="Times New Roman"/>
          <w:kern w:val="3"/>
          <w:sz w:val="24"/>
          <w:szCs w:val="24"/>
          <w:lang w:eastAsia="zh-CN"/>
        </w:rPr>
        <w:t xml:space="preserve">  </w:t>
      </w:r>
    </w:p>
    <w:p w:rsidR="00C9580F" w:rsidRPr="00C06E50" w:rsidRDefault="00C9580F" w:rsidP="00C06E50">
      <w:pPr>
        <w:pStyle w:val="ListParagraph"/>
        <w:widowControl w:val="0"/>
        <w:numPr>
          <w:ilvl w:val="0"/>
          <w:numId w:val="23"/>
        </w:numPr>
        <w:suppressAutoHyphens/>
        <w:autoSpaceDN w:val="0"/>
        <w:spacing w:after="0" w:line="240" w:lineRule="auto"/>
        <w:textAlignment w:val="baseline"/>
        <w:rPr>
          <w:rFonts w:ascii="Times New Roman" w:eastAsia="Times New Roman" w:hAnsi="Times New Roman" w:cs="Times New Roman"/>
          <w:kern w:val="3"/>
          <w:sz w:val="24"/>
          <w:szCs w:val="24"/>
          <w:lang w:eastAsia="zh-CN"/>
        </w:rPr>
      </w:pPr>
      <w:r w:rsidRPr="00C06E50">
        <w:rPr>
          <w:rFonts w:ascii="Times New Roman" w:eastAsia="Times New Roman" w:hAnsi="Times New Roman" w:cs="Times New Roman"/>
          <w:kern w:val="3"/>
          <w:sz w:val="24"/>
          <w:szCs w:val="24"/>
          <w:lang w:eastAsia="zh-CN"/>
        </w:rPr>
        <w:t xml:space="preserve">Incorporation of the </w:t>
      </w:r>
      <w:r w:rsidR="00C06E50" w:rsidRPr="00C06E50">
        <w:rPr>
          <w:rFonts w:ascii="Times New Roman" w:eastAsia="Times New Roman" w:hAnsi="Times New Roman" w:cs="Times New Roman"/>
          <w:kern w:val="3"/>
          <w:sz w:val="24"/>
          <w:szCs w:val="24"/>
          <w:lang w:eastAsia="zh-CN"/>
        </w:rPr>
        <w:t xml:space="preserve">communication prototype </w:t>
      </w:r>
      <w:r w:rsidRPr="00C06E50">
        <w:rPr>
          <w:rFonts w:ascii="Times New Roman" w:eastAsia="Times New Roman" w:hAnsi="Times New Roman" w:cs="Times New Roman"/>
          <w:kern w:val="3"/>
          <w:sz w:val="24"/>
          <w:szCs w:val="24"/>
          <w:lang w:eastAsia="zh-CN"/>
        </w:rPr>
        <w:t>user information requirements developed in Task 1</w:t>
      </w:r>
    </w:p>
    <w:p w:rsidR="00C9580F" w:rsidRPr="00C06E50" w:rsidRDefault="00C9580F" w:rsidP="00C9580F">
      <w:pPr>
        <w:suppressAutoHyphens/>
        <w:autoSpaceDN w:val="0"/>
        <w:spacing w:after="0" w:line="240" w:lineRule="auto"/>
        <w:textAlignment w:val="baseline"/>
        <w:rPr>
          <w:rFonts w:ascii="Times New Roman" w:eastAsia="Times New Roman" w:hAnsi="Times New Roman" w:cs="Times New Roman"/>
          <w:kern w:val="3"/>
          <w:sz w:val="24"/>
          <w:szCs w:val="24"/>
          <w:lang w:eastAsia="zh-CN"/>
        </w:rPr>
      </w:pPr>
    </w:p>
    <w:p w:rsidR="00C9580F" w:rsidRPr="00C06E50" w:rsidRDefault="00C9580F" w:rsidP="00C9580F">
      <w:pPr>
        <w:suppressAutoHyphens/>
        <w:autoSpaceDN w:val="0"/>
        <w:spacing w:after="0" w:line="240" w:lineRule="auto"/>
        <w:textAlignment w:val="baseline"/>
        <w:rPr>
          <w:rFonts w:ascii="Times New Roman" w:eastAsia="Times New Roman" w:hAnsi="Times New Roman" w:cs="Times New Roman"/>
          <w:kern w:val="3"/>
          <w:sz w:val="24"/>
          <w:szCs w:val="24"/>
          <w:lang w:eastAsia="zh-CN"/>
        </w:rPr>
      </w:pPr>
      <w:r w:rsidRPr="00C06E50">
        <w:rPr>
          <w:rFonts w:ascii="Times New Roman" w:eastAsia="Times New Roman" w:hAnsi="Times New Roman" w:cs="Times New Roman"/>
          <w:kern w:val="3"/>
          <w:sz w:val="24"/>
          <w:szCs w:val="24"/>
          <w:lang w:eastAsia="zh-CN"/>
        </w:rPr>
        <w:t xml:space="preserve">A method agreed upon with </w:t>
      </w:r>
      <w:r w:rsidR="00C06E50" w:rsidRPr="00C06E50">
        <w:rPr>
          <w:rFonts w:ascii="Times New Roman" w:eastAsia="Times New Roman" w:hAnsi="Times New Roman" w:cs="Times New Roman"/>
          <w:kern w:val="3"/>
          <w:sz w:val="24"/>
          <w:szCs w:val="24"/>
          <w:lang w:eastAsia="zh-CN"/>
        </w:rPr>
        <w:t xml:space="preserve">the research partners </w:t>
      </w:r>
      <w:r w:rsidRPr="00C06E50">
        <w:rPr>
          <w:rFonts w:ascii="Times New Roman" w:eastAsia="Times New Roman" w:hAnsi="Times New Roman" w:cs="Times New Roman"/>
          <w:kern w:val="3"/>
          <w:sz w:val="24"/>
          <w:szCs w:val="24"/>
          <w:lang w:eastAsia="zh-CN"/>
        </w:rPr>
        <w:t xml:space="preserve">will be developed to obtain user feedback on the proof-of-concept.  For example, a selected subset of the users initially visited on site and preferably within </w:t>
      </w:r>
      <w:r w:rsidR="00791AFE">
        <w:rPr>
          <w:rFonts w:ascii="Times New Roman" w:eastAsia="Times New Roman" w:hAnsi="Times New Roman" w:cs="Times New Roman"/>
          <w:kern w:val="3"/>
          <w:sz w:val="24"/>
          <w:szCs w:val="24"/>
          <w:lang w:eastAsia="zh-CN"/>
        </w:rPr>
        <w:t xml:space="preserve">one </w:t>
      </w:r>
      <w:r w:rsidRPr="00C06E50">
        <w:rPr>
          <w:rFonts w:ascii="Times New Roman" w:eastAsia="Times New Roman" w:hAnsi="Times New Roman" w:cs="Times New Roman"/>
          <w:kern w:val="3"/>
          <w:sz w:val="24"/>
          <w:szCs w:val="24"/>
          <w:lang w:eastAsia="zh-CN"/>
        </w:rPr>
        <w:t>day</w:t>
      </w:r>
      <w:r w:rsidR="00791AFE">
        <w:rPr>
          <w:rFonts w:ascii="Times New Roman" w:eastAsia="Times New Roman" w:hAnsi="Times New Roman" w:cs="Times New Roman"/>
          <w:kern w:val="3"/>
          <w:sz w:val="24"/>
          <w:szCs w:val="24"/>
          <w:lang w:eastAsia="zh-CN"/>
        </w:rPr>
        <w:t>’s</w:t>
      </w:r>
      <w:r w:rsidRPr="00C06E50">
        <w:rPr>
          <w:rFonts w:ascii="Times New Roman" w:eastAsia="Times New Roman" w:hAnsi="Times New Roman" w:cs="Times New Roman"/>
          <w:kern w:val="3"/>
          <w:sz w:val="24"/>
          <w:szCs w:val="24"/>
          <w:lang w:eastAsia="zh-CN"/>
        </w:rPr>
        <w:t xml:space="preserve"> travel </w:t>
      </w:r>
      <w:r w:rsidR="00791AFE">
        <w:rPr>
          <w:rFonts w:ascii="Times New Roman" w:eastAsia="Times New Roman" w:hAnsi="Times New Roman" w:cs="Times New Roman"/>
          <w:kern w:val="3"/>
          <w:sz w:val="24"/>
          <w:szCs w:val="24"/>
          <w:lang w:eastAsia="zh-CN"/>
        </w:rPr>
        <w:t>to</w:t>
      </w:r>
      <w:r w:rsidRPr="00C06E50">
        <w:rPr>
          <w:rFonts w:ascii="Times New Roman" w:eastAsia="Times New Roman" w:hAnsi="Times New Roman" w:cs="Times New Roman"/>
          <w:kern w:val="3"/>
          <w:sz w:val="24"/>
          <w:szCs w:val="24"/>
          <w:lang w:eastAsia="zh-CN"/>
        </w:rPr>
        <w:t xml:space="preserve"> </w:t>
      </w:r>
      <w:r w:rsidR="00C06E50" w:rsidRPr="00C06E50">
        <w:rPr>
          <w:rFonts w:ascii="Times New Roman" w:eastAsia="Times New Roman" w:hAnsi="Times New Roman" w:cs="Times New Roman"/>
          <w:kern w:val="3"/>
          <w:sz w:val="24"/>
          <w:szCs w:val="24"/>
          <w:lang w:eastAsia="zh-CN"/>
        </w:rPr>
        <w:t xml:space="preserve">Atlanta, </w:t>
      </w:r>
      <w:r w:rsidRPr="00C06E50">
        <w:rPr>
          <w:rFonts w:ascii="Times New Roman" w:eastAsia="Times New Roman" w:hAnsi="Times New Roman" w:cs="Times New Roman"/>
          <w:kern w:val="3"/>
          <w:sz w:val="24"/>
          <w:szCs w:val="24"/>
          <w:lang w:eastAsia="zh-CN"/>
        </w:rPr>
        <w:t>Georgia</w:t>
      </w:r>
      <w:r w:rsidR="00791AFE">
        <w:rPr>
          <w:rFonts w:ascii="Times New Roman" w:eastAsia="Times New Roman" w:hAnsi="Times New Roman" w:cs="Times New Roman"/>
          <w:kern w:val="3"/>
          <w:sz w:val="24"/>
          <w:szCs w:val="24"/>
          <w:lang w:eastAsia="zh-CN"/>
        </w:rPr>
        <w:t>,</w:t>
      </w:r>
      <w:r w:rsidRPr="00C06E50">
        <w:rPr>
          <w:rFonts w:ascii="Times New Roman" w:eastAsia="Times New Roman" w:hAnsi="Times New Roman" w:cs="Times New Roman"/>
          <w:kern w:val="3"/>
          <w:sz w:val="24"/>
          <w:szCs w:val="24"/>
          <w:lang w:eastAsia="zh-CN"/>
        </w:rPr>
        <w:t xml:space="preserve"> may be used to evaluate and refine this initial mockup.  A second possibility is that key users supplied by </w:t>
      </w:r>
      <w:r w:rsidR="00C06E50" w:rsidRPr="00C06E50">
        <w:rPr>
          <w:rFonts w:ascii="Times New Roman" w:eastAsia="Times New Roman" w:hAnsi="Times New Roman" w:cs="Times New Roman"/>
          <w:kern w:val="3"/>
          <w:sz w:val="24"/>
          <w:szCs w:val="24"/>
          <w:lang w:eastAsia="zh-CN"/>
        </w:rPr>
        <w:t xml:space="preserve">the research partners </w:t>
      </w:r>
      <w:r w:rsidRPr="00C06E50">
        <w:rPr>
          <w:rFonts w:ascii="Times New Roman" w:eastAsia="Times New Roman" w:hAnsi="Times New Roman" w:cs="Times New Roman"/>
          <w:kern w:val="3"/>
          <w:sz w:val="24"/>
          <w:szCs w:val="24"/>
          <w:lang w:eastAsia="zh-CN"/>
        </w:rPr>
        <w:t xml:space="preserve">may visit for a two or three day period of iterative design evaluation.  From </w:t>
      </w:r>
      <w:r w:rsidR="00791AFE">
        <w:rPr>
          <w:rFonts w:ascii="Times New Roman" w:eastAsia="Times New Roman" w:hAnsi="Times New Roman" w:cs="Times New Roman"/>
          <w:kern w:val="3"/>
          <w:sz w:val="24"/>
          <w:szCs w:val="24"/>
          <w:lang w:eastAsia="zh-CN"/>
        </w:rPr>
        <w:t>my</w:t>
      </w:r>
      <w:r w:rsidRPr="00C06E50">
        <w:rPr>
          <w:rFonts w:ascii="Times New Roman" w:eastAsia="Times New Roman" w:hAnsi="Times New Roman" w:cs="Times New Roman"/>
          <w:kern w:val="3"/>
          <w:sz w:val="24"/>
          <w:szCs w:val="24"/>
          <w:lang w:eastAsia="zh-CN"/>
        </w:rPr>
        <w:t xml:space="preserve"> experience, several rounds of </w:t>
      </w:r>
      <w:r w:rsidRPr="00C06E50">
        <w:rPr>
          <w:rFonts w:ascii="Times New Roman" w:eastAsia="Times New Roman" w:hAnsi="Times New Roman" w:cs="Times New Roman"/>
          <w:kern w:val="3"/>
          <w:sz w:val="24"/>
          <w:szCs w:val="24"/>
          <w:lang w:eastAsia="zh-CN"/>
        </w:rPr>
        <w:lastRenderedPageBreak/>
        <w:t xml:space="preserve">evaluation and revision of the mockup would be typical.  </w:t>
      </w:r>
      <w:proofErr w:type="gramStart"/>
      <w:r w:rsidRPr="00C06E50">
        <w:rPr>
          <w:rFonts w:ascii="Times New Roman" w:eastAsia="Times New Roman" w:hAnsi="Times New Roman" w:cs="Times New Roman"/>
          <w:kern w:val="3"/>
          <w:sz w:val="24"/>
          <w:szCs w:val="24"/>
          <w:lang w:eastAsia="zh-CN"/>
        </w:rPr>
        <w:t>At the conclusion of</w:t>
      </w:r>
      <w:proofErr w:type="gramEnd"/>
      <w:r w:rsidRPr="00C06E50">
        <w:rPr>
          <w:rFonts w:ascii="Times New Roman" w:eastAsia="Times New Roman" w:hAnsi="Times New Roman" w:cs="Times New Roman"/>
          <w:kern w:val="3"/>
          <w:sz w:val="24"/>
          <w:szCs w:val="24"/>
          <w:lang w:eastAsia="zh-CN"/>
        </w:rPr>
        <w:t xml:space="preserve"> </w:t>
      </w:r>
      <w:r w:rsidR="00791AFE">
        <w:rPr>
          <w:rFonts w:ascii="Times New Roman" w:eastAsia="Times New Roman" w:hAnsi="Times New Roman" w:cs="Times New Roman"/>
          <w:kern w:val="3"/>
          <w:sz w:val="24"/>
          <w:szCs w:val="24"/>
          <w:lang w:eastAsia="zh-CN"/>
        </w:rPr>
        <w:t>the revisions</w:t>
      </w:r>
      <w:r w:rsidRPr="00C06E50">
        <w:rPr>
          <w:rFonts w:ascii="Times New Roman" w:eastAsia="Times New Roman" w:hAnsi="Times New Roman" w:cs="Times New Roman"/>
          <w:kern w:val="3"/>
          <w:sz w:val="24"/>
          <w:szCs w:val="24"/>
          <w:lang w:eastAsia="zh-CN"/>
        </w:rPr>
        <w:t xml:space="preserve">, there will be </w:t>
      </w:r>
      <w:r w:rsidR="00D46BCF" w:rsidRPr="00C06E50">
        <w:rPr>
          <w:rFonts w:ascii="Times New Roman" w:eastAsia="Times New Roman" w:hAnsi="Times New Roman" w:cs="Times New Roman"/>
          <w:kern w:val="3"/>
          <w:sz w:val="24"/>
          <w:szCs w:val="24"/>
          <w:lang w:eastAsia="zh-CN"/>
        </w:rPr>
        <w:t>t</w:t>
      </w:r>
      <w:r w:rsidR="00D46BCF">
        <w:rPr>
          <w:rFonts w:ascii="Times New Roman" w:eastAsia="Times New Roman" w:hAnsi="Times New Roman" w:cs="Times New Roman"/>
          <w:kern w:val="3"/>
          <w:sz w:val="24"/>
          <w:szCs w:val="24"/>
          <w:lang w:eastAsia="zh-CN"/>
        </w:rPr>
        <w:t>hree</w:t>
      </w:r>
      <w:r w:rsidR="00D46BCF" w:rsidRPr="00C06E50">
        <w:rPr>
          <w:rFonts w:ascii="Times New Roman" w:eastAsia="Times New Roman" w:hAnsi="Times New Roman" w:cs="Times New Roman"/>
          <w:kern w:val="3"/>
          <w:sz w:val="24"/>
          <w:szCs w:val="24"/>
          <w:lang w:eastAsia="zh-CN"/>
        </w:rPr>
        <w:t xml:space="preserve"> </w:t>
      </w:r>
      <w:r w:rsidRPr="00C06E50">
        <w:rPr>
          <w:rFonts w:ascii="Times New Roman" w:eastAsia="Times New Roman" w:hAnsi="Times New Roman" w:cs="Times New Roman"/>
          <w:kern w:val="3"/>
          <w:sz w:val="24"/>
          <w:szCs w:val="24"/>
          <w:lang w:eastAsia="zh-CN"/>
        </w:rPr>
        <w:t>deliverables:</w:t>
      </w:r>
    </w:p>
    <w:p w:rsidR="00C9580F" w:rsidRPr="00C06E50" w:rsidRDefault="00C9580F" w:rsidP="00C9580F">
      <w:pPr>
        <w:suppressAutoHyphens/>
        <w:autoSpaceDN w:val="0"/>
        <w:spacing w:after="0" w:line="240" w:lineRule="auto"/>
        <w:textAlignment w:val="baseline"/>
        <w:rPr>
          <w:rFonts w:ascii="Times New Roman" w:eastAsia="Times New Roman" w:hAnsi="Times New Roman" w:cs="Times New Roman"/>
          <w:kern w:val="3"/>
          <w:sz w:val="24"/>
          <w:szCs w:val="24"/>
          <w:lang w:eastAsia="zh-CN"/>
        </w:rPr>
      </w:pPr>
    </w:p>
    <w:p w:rsidR="00D46BCF" w:rsidRDefault="00D46BCF" w:rsidP="00C9580F">
      <w:pPr>
        <w:widowControl w:val="0"/>
        <w:numPr>
          <w:ilvl w:val="0"/>
          <w:numId w:val="13"/>
        </w:numPr>
        <w:suppressAutoHyphens/>
        <w:autoSpaceDN w:val="0"/>
        <w:spacing w:after="0" w:line="240" w:lineRule="auto"/>
        <w:textAlignment w:val="baseline"/>
        <w:rPr>
          <w:rFonts w:ascii="Times New Roman" w:eastAsia="Times New Roman" w:hAnsi="Times New Roman" w:cs="Times New Roman"/>
          <w:kern w:val="3"/>
          <w:sz w:val="24"/>
          <w:szCs w:val="24"/>
          <w:lang w:eastAsia="zh-CN"/>
        </w:rPr>
      </w:pPr>
      <w:r>
        <w:rPr>
          <w:rFonts w:ascii="Times New Roman" w:eastAsia="Times New Roman" w:hAnsi="Times New Roman" w:cs="Times New Roman"/>
          <w:kern w:val="3"/>
          <w:sz w:val="24"/>
          <w:szCs w:val="24"/>
          <w:lang w:eastAsia="zh-CN"/>
        </w:rPr>
        <w:t>Operational hardware prototype beacon and gateway technology framework</w:t>
      </w:r>
    </w:p>
    <w:p w:rsidR="00D46BCF" w:rsidRDefault="00D46BCF" w:rsidP="00AA3DCE">
      <w:pPr>
        <w:widowControl w:val="0"/>
        <w:suppressAutoHyphens/>
        <w:autoSpaceDN w:val="0"/>
        <w:spacing w:after="0" w:line="240" w:lineRule="auto"/>
        <w:textAlignment w:val="baseline"/>
        <w:rPr>
          <w:rFonts w:ascii="Times New Roman" w:eastAsia="Times New Roman" w:hAnsi="Times New Roman" w:cs="Times New Roman"/>
          <w:kern w:val="3"/>
          <w:sz w:val="24"/>
          <w:szCs w:val="24"/>
          <w:lang w:eastAsia="zh-CN"/>
        </w:rPr>
      </w:pPr>
    </w:p>
    <w:p w:rsidR="00C9580F" w:rsidRPr="00C06E50" w:rsidRDefault="00C9580F" w:rsidP="00C9580F">
      <w:pPr>
        <w:widowControl w:val="0"/>
        <w:numPr>
          <w:ilvl w:val="0"/>
          <w:numId w:val="13"/>
        </w:numPr>
        <w:suppressAutoHyphens/>
        <w:autoSpaceDN w:val="0"/>
        <w:spacing w:after="0" w:line="240" w:lineRule="auto"/>
        <w:textAlignment w:val="baseline"/>
        <w:rPr>
          <w:rFonts w:ascii="Times New Roman" w:eastAsia="Times New Roman" w:hAnsi="Times New Roman" w:cs="Times New Roman"/>
          <w:kern w:val="3"/>
          <w:sz w:val="24"/>
          <w:szCs w:val="24"/>
          <w:lang w:eastAsia="zh-CN"/>
        </w:rPr>
      </w:pPr>
      <w:r w:rsidRPr="00C06E50">
        <w:rPr>
          <w:rFonts w:ascii="Times New Roman" w:eastAsia="Times New Roman" w:hAnsi="Times New Roman" w:cs="Times New Roman"/>
          <w:kern w:val="3"/>
          <w:sz w:val="24"/>
          <w:szCs w:val="24"/>
          <w:lang w:eastAsia="zh-CN"/>
        </w:rPr>
        <w:t xml:space="preserve">A fully interactive prototype of </w:t>
      </w:r>
      <w:r w:rsidR="00C06E50" w:rsidRPr="00C06E50">
        <w:rPr>
          <w:rFonts w:ascii="Times New Roman" w:eastAsia="Times New Roman" w:hAnsi="Times New Roman" w:cs="Times New Roman"/>
          <w:kern w:val="3"/>
          <w:sz w:val="24"/>
          <w:szCs w:val="24"/>
          <w:lang w:eastAsia="zh-CN"/>
        </w:rPr>
        <w:t>the communications</w:t>
      </w:r>
      <w:r w:rsidRPr="00C06E50">
        <w:rPr>
          <w:rFonts w:ascii="Times New Roman" w:eastAsia="Times New Roman" w:hAnsi="Times New Roman" w:cs="Times New Roman"/>
          <w:kern w:val="3"/>
          <w:sz w:val="24"/>
          <w:szCs w:val="24"/>
          <w:lang w:eastAsia="zh-CN"/>
        </w:rPr>
        <w:t xml:space="preserve"> interface </w:t>
      </w:r>
      <w:r w:rsidR="00C06E50" w:rsidRPr="00C06E50">
        <w:rPr>
          <w:rFonts w:ascii="Times New Roman" w:eastAsia="Times New Roman" w:hAnsi="Times New Roman" w:cs="Times New Roman"/>
          <w:kern w:val="3"/>
          <w:sz w:val="24"/>
          <w:szCs w:val="24"/>
          <w:lang w:eastAsia="zh-CN"/>
        </w:rPr>
        <w:t xml:space="preserve">that runs stand-alone or with limited integration into existing home automation </w:t>
      </w:r>
      <w:r w:rsidR="00D46BCF">
        <w:rPr>
          <w:rFonts w:ascii="Times New Roman" w:eastAsia="Times New Roman" w:hAnsi="Times New Roman" w:cs="Times New Roman"/>
          <w:kern w:val="3"/>
          <w:sz w:val="24"/>
          <w:szCs w:val="24"/>
          <w:lang w:eastAsia="zh-CN"/>
        </w:rPr>
        <w:t xml:space="preserve">and security system </w:t>
      </w:r>
      <w:r w:rsidR="00C06E50" w:rsidRPr="00C06E50">
        <w:rPr>
          <w:rFonts w:ascii="Times New Roman" w:eastAsia="Times New Roman" w:hAnsi="Times New Roman" w:cs="Times New Roman"/>
          <w:kern w:val="3"/>
          <w:sz w:val="24"/>
          <w:szCs w:val="24"/>
          <w:lang w:eastAsia="zh-CN"/>
        </w:rPr>
        <w:t>work products</w:t>
      </w:r>
      <w:r w:rsidRPr="00C06E50">
        <w:rPr>
          <w:rFonts w:ascii="Times New Roman" w:eastAsia="Times New Roman" w:hAnsi="Times New Roman" w:cs="Times New Roman"/>
          <w:kern w:val="3"/>
          <w:sz w:val="24"/>
          <w:szCs w:val="24"/>
          <w:lang w:eastAsia="zh-CN"/>
        </w:rPr>
        <w:br/>
      </w:r>
    </w:p>
    <w:p w:rsidR="00C9580F" w:rsidRPr="00C06E50" w:rsidRDefault="00C9580F" w:rsidP="00C06E50">
      <w:pPr>
        <w:widowControl w:val="0"/>
        <w:numPr>
          <w:ilvl w:val="0"/>
          <w:numId w:val="4"/>
        </w:numPr>
        <w:suppressAutoHyphens/>
        <w:autoSpaceDN w:val="0"/>
        <w:spacing w:after="0" w:line="240" w:lineRule="auto"/>
        <w:textAlignment w:val="baseline"/>
        <w:rPr>
          <w:rFonts w:ascii="Times New Roman" w:eastAsia="Times New Roman" w:hAnsi="Times New Roman" w:cs="Times New Roman"/>
          <w:kern w:val="3"/>
          <w:sz w:val="24"/>
          <w:szCs w:val="24"/>
          <w:lang w:eastAsia="zh-CN"/>
        </w:rPr>
      </w:pPr>
      <w:r w:rsidRPr="00C06E50">
        <w:rPr>
          <w:rFonts w:ascii="Times New Roman" w:eastAsia="Times New Roman" w:hAnsi="Times New Roman" w:cs="Times New Roman"/>
          <w:kern w:val="3"/>
          <w:sz w:val="24"/>
          <w:szCs w:val="24"/>
          <w:lang w:eastAsia="zh-CN"/>
        </w:rPr>
        <w:t>A draft design document summarizing the user needs analysis, functional description, and information requirements supported by these mockup</w:t>
      </w:r>
      <w:r w:rsidR="004D058F" w:rsidRPr="00C06E50">
        <w:rPr>
          <w:rFonts w:ascii="Times New Roman" w:eastAsia="Times New Roman" w:hAnsi="Times New Roman" w:cs="Times New Roman"/>
          <w:kern w:val="3"/>
          <w:sz w:val="24"/>
          <w:szCs w:val="24"/>
          <w:lang w:eastAsia="zh-CN"/>
        </w:rPr>
        <w:t>s</w:t>
      </w:r>
    </w:p>
    <w:p w:rsidR="00C9580F" w:rsidRPr="00C06E50" w:rsidRDefault="00C9580F" w:rsidP="00C9580F">
      <w:pPr>
        <w:suppressAutoHyphens/>
        <w:autoSpaceDN w:val="0"/>
        <w:spacing w:after="0" w:line="240" w:lineRule="auto"/>
        <w:ind w:left="360"/>
        <w:textAlignment w:val="baseline"/>
        <w:rPr>
          <w:rFonts w:ascii="Times New Roman" w:eastAsia="Times New Roman" w:hAnsi="Times New Roman" w:cs="Times New Roman"/>
          <w:kern w:val="3"/>
          <w:sz w:val="24"/>
          <w:szCs w:val="24"/>
          <w:lang w:eastAsia="zh-CN"/>
        </w:rPr>
      </w:pPr>
    </w:p>
    <w:p w:rsidR="00C9580F" w:rsidRPr="00C06E50" w:rsidRDefault="00C9580F" w:rsidP="00C9580F">
      <w:pPr>
        <w:suppressAutoHyphens/>
        <w:autoSpaceDN w:val="0"/>
        <w:spacing w:after="0" w:line="240" w:lineRule="auto"/>
        <w:textAlignment w:val="baseline"/>
        <w:rPr>
          <w:rFonts w:ascii="Times New Roman" w:eastAsia="Times New Roman" w:hAnsi="Times New Roman" w:cs="Times New Roman"/>
          <w:kern w:val="3"/>
          <w:sz w:val="24"/>
          <w:szCs w:val="24"/>
          <w:lang w:eastAsia="zh-CN"/>
        </w:rPr>
      </w:pPr>
      <w:r w:rsidRPr="00C06E50">
        <w:rPr>
          <w:rFonts w:ascii="Times New Roman" w:eastAsia="Times New Roman" w:hAnsi="Times New Roman" w:cs="Times New Roman"/>
          <w:kern w:val="3"/>
          <w:sz w:val="24"/>
          <w:szCs w:val="24"/>
          <w:lang w:eastAsia="zh-CN"/>
        </w:rPr>
        <w:t xml:space="preserve">These deliverables will be </w:t>
      </w:r>
      <w:r w:rsidR="00C06E50" w:rsidRPr="00C06E50">
        <w:rPr>
          <w:rFonts w:ascii="Times New Roman" w:eastAsia="Times New Roman" w:hAnsi="Times New Roman" w:cs="Times New Roman"/>
          <w:kern w:val="3"/>
          <w:sz w:val="24"/>
          <w:szCs w:val="24"/>
          <w:lang w:eastAsia="zh-CN"/>
        </w:rPr>
        <w:t xml:space="preserve">presented at </w:t>
      </w:r>
      <w:r w:rsidR="007B4775">
        <w:rPr>
          <w:rFonts w:ascii="Times New Roman" w:eastAsia="Times New Roman" w:hAnsi="Times New Roman" w:cs="Times New Roman"/>
          <w:kern w:val="3"/>
          <w:sz w:val="24"/>
          <w:szCs w:val="24"/>
          <w:lang w:eastAsia="zh-CN"/>
        </w:rPr>
        <w:t>a</w:t>
      </w:r>
      <w:r w:rsidR="00C06E50" w:rsidRPr="00C06E50">
        <w:rPr>
          <w:rFonts w:ascii="Times New Roman" w:eastAsia="Times New Roman" w:hAnsi="Times New Roman" w:cs="Times New Roman"/>
          <w:kern w:val="3"/>
          <w:sz w:val="24"/>
          <w:szCs w:val="24"/>
          <w:lang w:eastAsia="zh-CN"/>
        </w:rPr>
        <w:t xml:space="preserve"> formative design review with the research partners</w:t>
      </w:r>
      <w:r w:rsidRPr="00C06E50">
        <w:rPr>
          <w:rFonts w:ascii="Times New Roman" w:eastAsia="Times New Roman" w:hAnsi="Times New Roman" w:cs="Times New Roman"/>
          <w:kern w:val="3"/>
          <w:sz w:val="24"/>
          <w:szCs w:val="24"/>
          <w:lang w:eastAsia="zh-CN"/>
        </w:rPr>
        <w:t xml:space="preserve">.  </w:t>
      </w:r>
    </w:p>
    <w:p w:rsidR="00C9580F" w:rsidRPr="00C9580F" w:rsidRDefault="00C9580F" w:rsidP="00C9580F">
      <w:pPr>
        <w:suppressAutoHyphens/>
        <w:autoSpaceDN w:val="0"/>
        <w:spacing w:after="0" w:line="240" w:lineRule="auto"/>
        <w:textAlignment w:val="baseline"/>
        <w:rPr>
          <w:rFonts w:ascii="Times New Roman" w:eastAsia="Times New Roman" w:hAnsi="Times New Roman" w:cs="Times New Roman"/>
          <w:kern w:val="3"/>
          <w:sz w:val="24"/>
          <w:szCs w:val="24"/>
          <w:highlight w:val="yellow"/>
          <w:lang w:eastAsia="zh-CN"/>
        </w:rPr>
      </w:pPr>
    </w:p>
    <w:p w:rsidR="000A18A1" w:rsidRDefault="000A18A1" w:rsidP="00C9580F">
      <w:pPr>
        <w:suppressAutoHyphens/>
        <w:autoSpaceDN w:val="0"/>
        <w:spacing w:after="0" w:line="240" w:lineRule="auto"/>
        <w:textAlignment w:val="baseline"/>
        <w:rPr>
          <w:rFonts w:ascii="Times New Roman" w:eastAsia="Times New Roman" w:hAnsi="Times New Roman" w:cs="Times New Roman"/>
          <w:b/>
          <w:kern w:val="3"/>
          <w:sz w:val="24"/>
          <w:szCs w:val="24"/>
          <w:lang w:eastAsia="zh-CN"/>
        </w:rPr>
      </w:pPr>
    </w:p>
    <w:p w:rsidR="000A18A1" w:rsidRDefault="000A18A1" w:rsidP="00C9580F">
      <w:pPr>
        <w:suppressAutoHyphens/>
        <w:autoSpaceDN w:val="0"/>
        <w:spacing w:after="0" w:line="240" w:lineRule="auto"/>
        <w:textAlignment w:val="baseline"/>
        <w:rPr>
          <w:rFonts w:ascii="Times New Roman" w:eastAsia="Times New Roman" w:hAnsi="Times New Roman" w:cs="Times New Roman"/>
          <w:b/>
          <w:kern w:val="3"/>
          <w:sz w:val="24"/>
          <w:szCs w:val="24"/>
          <w:lang w:eastAsia="zh-CN"/>
        </w:rPr>
      </w:pPr>
    </w:p>
    <w:p w:rsidR="000A18A1" w:rsidRDefault="000A18A1" w:rsidP="00C9580F">
      <w:pPr>
        <w:suppressAutoHyphens/>
        <w:autoSpaceDN w:val="0"/>
        <w:spacing w:after="0" w:line="240" w:lineRule="auto"/>
        <w:textAlignment w:val="baseline"/>
        <w:rPr>
          <w:rFonts w:ascii="Times New Roman" w:eastAsia="Times New Roman" w:hAnsi="Times New Roman" w:cs="Times New Roman"/>
          <w:b/>
          <w:kern w:val="3"/>
          <w:sz w:val="24"/>
          <w:szCs w:val="24"/>
          <w:lang w:eastAsia="zh-CN"/>
        </w:rPr>
      </w:pPr>
    </w:p>
    <w:p w:rsidR="004D058F" w:rsidRDefault="004D058F" w:rsidP="00C9580F">
      <w:pPr>
        <w:suppressAutoHyphens/>
        <w:autoSpaceDN w:val="0"/>
        <w:spacing w:after="0" w:line="240" w:lineRule="auto"/>
        <w:textAlignment w:val="baseline"/>
        <w:rPr>
          <w:rFonts w:ascii="Times New Roman" w:eastAsia="Times New Roman" w:hAnsi="Times New Roman" w:cs="Times New Roman"/>
          <w:b/>
          <w:kern w:val="3"/>
          <w:sz w:val="24"/>
          <w:szCs w:val="24"/>
          <w:lang w:eastAsia="zh-CN"/>
        </w:rPr>
      </w:pPr>
      <w:r w:rsidRPr="00AB3338">
        <w:rPr>
          <w:rFonts w:ascii="Times New Roman" w:eastAsia="Times New Roman" w:hAnsi="Times New Roman" w:cs="Times New Roman"/>
          <w:b/>
          <w:kern w:val="3"/>
          <w:sz w:val="24"/>
          <w:szCs w:val="24"/>
          <w:lang w:eastAsia="zh-CN"/>
        </w:rPr>
        <w:t xml:space="preserve">Task </w:t>
      </w:r>
      <w:r w:rsidR="00C06E50" w:rsidRPr="00AB3338">
        <w:rPr>
          <w:rFonts w:ascii="Times New Roman" w:eastAsia="Times New Roman" w:hAnsi="Times New Roman" w:cs="Times New Roman"/>
          <w:b/>
          <w:kern w:val="3"/>
          <w:sz w:val="24"/>
          <w:szCs w:val="24"/>
          <w:lang w:eastAsia="zh-CN"/>
        </w:rPr>
        <w:t>3.</w:t>
      </w:r>
      <w:r w:rsidRPr="00AB3338">
        <w:rPr>
          <w:rFonts w:ascii="Times New Roman" w:eastAsia="Times New Roman" w:hAnsi="Times New Roman" w:cs="Times New Roman"/>
          <w:b/>
          <w:kern w:val="3"/>
          <w:sz w:val="24"/>
          <w:szCs w:val="24"/>
          <w:lang w:eastAsia="zh-CN"/>
        </w:rPr>
        <w:t xml:space="preserve">  Design </w:t>
      </w:r>
      <w:r w:rsidR="00B961F1" w:rsidRPr="00AB3338">
        <w:rPr>
          <w:rFonts w:ascii="Times New Roman" w:eastAsia="Times New Roman" w:hAnsi="Times New Roman" w:cs="Times New Roman"/>
          <w:b/>
          <w:kern w:val="3"/>
          <w:sz w:val="24"/>
          <w:szCs w:val="24"/>
          <w:lang w:eastAsia="zh-CN"/>
        </w:rPr>
        <w:t>Testbed and Demo</w:t>
      </w:r>
      <w:r w:rsidR="00086434" w:rsidRPr="00AB3338">
        <w:rPr>
          <w:rFonts w:ascii="Times New Roman" w:eastAsia="Times New Roman" w:hAnsi="Times New Roman" w:cs="Times New Roman"/>
          <w:b/>
          <w:kern w:val="3"/>
          <w:sz w:val="24"/>
          <w:szCs w:val="24"/>
          <w:lang w:eastAsia="zh-CN"/>
        </w:rPr>
        <w:t>nstration</w:t>
      </w:r>
      <w:r w:rsidR="00B961F1" w:rsidRPr="00AB3338">
        <w:rPr>
          <w:rFonts w:ascii="Times New Roman" w:eastAsia="Times New Roman" w:hAnsi="Times New Roman" w:cs="Times New Roman"/>
          <w:b/>
          <w:kern w:val="3"/>
          <w:sz w:val="24"/>
          <w:szCs w:val="24"/>
          <w:lang w:eastAsia="zh-CN"/>
        </w:rPr>
        <w:t xml:space="preserve"> Facility</w:t>
      </w:r>
      <w:r w:rsidR="007D0D0A" w:rsidRPr="00AB3338">
        <w:rPr>
          <w:rFonts w:ascii="Times New Roman" w:eastAsia="Times New Roman" w:hAnsi="Times New Roman" w:cs="Times New Roman"/>
          <w:b/>
          <w:kern w:val="3"/>
          <w:sz w:val="24"/>
          <w:szCs w:val="24"/>
          <w:lang w:eastAsia="zh-CN"/>
        </w:rPr>
        <w:t xml:space="preserve"> </w:t>
      </w:r>
    </w:p>
    <w:p w:rsidR="00B917ED" w:rsidRPr="00AA3DCE" w:rsidRDefault="00B917ED" w:rsidP="00AB3338">
      <w:pPr>
        <w:keepNext/>
        <w:keepLines/>
        <w:suppressAutoHyphens/>
        <w:autoSpaceDN w:val="0"/>
        <w:spacing w:after="0" w:line="240" w:lineRule="auto"/>
        <w:textAlignment w:val="baseline"/>
        <w:rPr>
          <w:rFonts w:ascii="Times New Roman" w:eastAsia="Times New Roman" w:hAnsi="Times New Roman" w:cs="Times New Roman"/>
          <w:b/>
          <w:kern w:val="3"/>
          <w:sz w:val="24"/>
          <w:szCs w:val="24"/>
          <w:lang w:eastAsia="zh-CN"/>
        </w:rPr>
      </w:pPr>
      <w:r w:rsidRPr="00AA3DCE">
        <w:rPr>
          <w:rFonts w:ascii="Times New Roman" w:eastAsia="Times New Roman" w:hAnsi="Times New Roman" w:cs="Times New Roman"/>
          <w:b/>
          <w:bCs/>
          <w:color w:val="000000"/>
          <w:kern w:val="3"/>
          <w:sz w:val="24"/>
          <w:szCs w:val="24"/>
          <w:lang w:eastAsia="zh-CN"/>
        </w:rPr>
        <w:t>Duration –</w:t>
      </w:r>
      <w:r w:rsidR="00E66AA8">
        <w:rPr>
          <w:rFonts w:ascii="Times New Roman" w:eastAsia="Times New Roman" w:hAnsi="Times New Roman" w:cs="Times New Roman"/>
          <w:b/>
          <w:bCs/>
          <w:color w:val="000000"/>
          <w:kern w:val="3"/>
          <w:sz w:val="24"/>
          <w:szCs w:val="24"/>
          <w:lang w:eastAsia="zh-CN"/>
        </w:rPr>
        <w:t xml:space="preserve">4.6 </w:t>
      </w:r>
      <w:r w:rsidRPr="00AA3DCE">
        <w:rPr>
          <w:rFonts w:ascii="Times New Roman" w:eastAsia="Times New Roman" w:hAnsi="Times New Roman" w:cs="Times New Roman"/>
          <w:b/>
          <w:bCs/>
          <w:color w:val="000000"/>
          <w:kern w:val="3"/>
          <w:sz w:val="24"/>
          <w:szCs w:val="24"/>
          <w:lang w:eastAsia="zh-CN"/>
        </w:rPr>
        <w:t>Months</w:t>
      </w:r>
    </w:p>
    <w:p w:rsidR="004D058F" w:rsidRPr="00086434" w:rsidRDefault="004D058F" w:rsidP="00C9580F">
      <w:pPr>
        <w:suppressAutoHyphens/>
        <w:autoSpaceDN w:val="0"/>
        <w:spacing w:after="0" w:line="240" w:lineRule="auto"/>
        <w:textAlignment w:val="baseline"/>
        <w:rPr>
          <w:rFonts w:ascii="Times New Roman" w:eastAsia="Times New Roman" w:hAnsi="Times New Roman" w:cs="Times New Roman"/>
          <w:kern w:val="3"/>
          <w:sz w:val="24"/>
          <w:szCs w:val="24"/>
          <w:lang w:eastAsia="zh-CN"/>
        </w:rPr>
      </w:pPr>
    </w:p>
    <w:p w:rsidR="00C06E50" w:rsidRPr="00086434" w:rsidRDefault="00C06E50" w:rsidP="00C9580F">
      <w:pPr>
        <w:suppressAutoHyphens/>
        <w:autoSpaceDN w:val="0"/>
        <w:spacing w:after="0" w:line="240" w:lineRule="auto"/>
        <w:textAlignment w:val="baseline"/>
        <w:rPr>
          <w:rFonts w:ascii="Times New Roman" w:eastAsia="Times New Roman" w:hAnsi="Times New Roman" w:cs="Times New Roman"/>
          <w:kern w:val="3"/>
          <w:sz w:val="24"/>
          <w:szCs w:val="24"/>
          <w:lang w:eastAsia="zh-CN"/>
        </w:rPr>
      </w:pPr>
      <w:r w:rsidRPr="00086434">
        <w:rPr>
          <w:rFonts w:ascii="Times New Roman" w:eastAsia="Times New Roman" w:hAnsi="Times New Roman" w:cs="Times New Roman"/>
          <w:kern w:val="3"/>
          <w:sz w:val="24"/>
          <w:szCs w:val="24"/>
          <w:lang w:eastAsia="zh-CN"/>
        </w:rPr>
        <w:t xml:space="preserve">A </w:t>
      </w:r>
      <w:r>
        <w:rPr>
          <w:rFonts w:ascii="Times New Roman" w:eastAsia="Times New Roman" w:hAnsi="Times New Roman" w:cs="Times New Roman"/>
          <w:kern w:val="3"/>
          <w:sz w:val="24"/>
          <w:szCs w:val="24"/>
          <w:lang w:eastAsia="zh-CN"/>
        </w:rPr>
        <w:t xml:space="preserve">design testbed </w:t>
      </w:r>
      <w:r w:rsidR="00B917ED">
        <w:rPr>
          <w:rFonts w:ascii="Times New Roman" w:eastAsia="Times New Roman" w:hAnsi="Times New Roman" w:cs="Times New Roman"/>
          <w:kern w:val="3"/>
          <w:sz w:val="24"/>
          <w:szCs w:val="24"/>
          <w:lang w:eastAsia="zh-CN"/>
        </w:rPr>
        <w:t>may</w:t>
      </w:r>
      <w:r w:rsidR="00086434">
        <w:rPr>
          <w:rFonts w:ascii="Times New Roman" w:eastAsia="Times New Roman" w:hAnsi="Times New Roman" w:cs="Times New Roman"/>
          <w:kern w:val="3"/>
          <w:sz w:val="24"/>
          <w:szCs w:val="24"/>
          <w:lang w:eastAsia="zh-CN"/>
        </w:rPr>
        <w:t xml:space="preserve"> be developed to support Tasks 1-2 as a coordination and “what-if” interface software demonstration environment at a location </w:t>
      </w:r>
      <w:r w:rsidR="00B917ED">
        <w:rPr>
          <w:rFonts w:ascii="Times New Roman" w:eastAsia="Times New Roman" w:hAnsi="Times New Roman" w:cs="Times New Roman"/>
          <w:kern w:val="3"/>
          <w:sz w:val="24"/>
          <w:szCs w:val="24"/>
          <w:lang w:eastAsia="zh-CN"/>
        </w:rPr>
        <w:t xml:space="preserve">to be </w:t>
      </w:r>
      <w:r w:rsidR="00086434">
        <w:rPr>
          <w:rFonts w:ascii="Times New Roman" w:eastAsia="Times New Roman" w:hAnsi="Times New Roman" w:cs="Times New Roman"/>
          <w:kern w:val="3"/>
          <w:sz w:val="24"/>
          <w:szCs w:val="24"/>
          <w:lang w:eastAsia="zh-CN"/>
        </w:rPr>
        <w:t xml:space="preserve">agreed upon by the research partners.  Early interactive concepts involving active portions of the communications prototype may </w:t>
      </w:r>
      <w:r w:rsidR="00B917ED">
        <w:rPr>
          <w:rFonts w:ascii="Times New Roman" w:eastAsia="Times New Roman" w:hAnsi="Times New Roman" w:cs="Times New Roman"/>
          <w:kern w:val="3"/>
          <w:sz w:val="24"/>
          <w:szCs w:val="24"/>
          <w:lang w:eastAsia="zh-CN"/>
        </w:rPr>
        <w:t xml:space="preserve">be </w:t>
      </w:r>
      <w:r w:rsidR="00086434">
        <w:rPr>
          <w:rFonts w:ascii="Times New Roman" w:eastAsia="Times New Roman" w:hAnsi="Times New Roman" w:cs="Times New Roman"/>
          <w:kern w:val="3"/>
          <w:sz w:val="24"/>
          <w:szCs w:val="24"/>
          <w:lang w:eastAsia="zh-CN"/>
        </w:rPr>
        <w:t>evaluated with scenario run-throughs defined in Task 1 and fielded for limited functionality</w:t>
      </w:r>
      <w:r w:rsidR="00B917ED">
        <w:rPr>
          <w:rFonts w:ascii="Times New Roman" w:eastAsia="Times New Roman" w:hAnsi="Times New Roman" w:cs="Times New Roman"/>
          <w:kern w:val="3"/>
          <w:sz w:val="24"/>
          <w:szCs w:val="24"/>
          <w:lang w:eastAsia="zh-CN"/>
        </w:rPr>
        <w:t xml:space="preserve">, </w:t>
      </w:r>
      <w:r w:rsidR="00086434">
        <w:rPr>
          <w:rFonts w:ascii="Times New Roman" w:eastAsia="Times New Roman" w:hAnsi="Times New Roman" w:cs="Times New Roman"/>
          <w:kern w:val="3"/>
          <w:sz w:val="24"/>
          <w:szCs w:val="24"/>
          <w:lang w:eastAsia="zh-CN"/>
        </w:rPr>
        <w:t>formative evaluation at a study participant</w:t>
      </w:r>
      <w:r w:rsidR="00B917ED">
        <w:rPr>
          <w:rFonts w:ascii="Times New Roman" w:eastAsia="Times New Roman" w:hAnsi="Times New Roman" w:cs="Times New Roman"/>
          <w:kern w:val="3"/>
          <w:sz w:val="24"/>
          <w:szCs w:val="24"/>
          <w:lang w:eastAsia="zh-CN"/>
        </w:rPr>
        <w:t>’s</w:t>
      </w:r>
      <w:r w:rsidR="00086434">
        <w:rPr>
          <w:rFonts w:ascii="Times New Roman" w:eastAsia="Times New Roman" w:hAnsi="Times New Roman" w:cs="Times New Roman"/>
          <w:kern w:val="3"/>
          <w:sz w:val="24"/>
          <w:szCs w:val="24"/>
          <w:lang w:eastAsia="zh-CN"/>
        </w:rPr>
        <w:t xml:space="preserve"> home location.  It will also be possible for this testbed to </w:t>
      </w:r>
      <w:r w:rsidR="00B917ED">
        <w:rPr>
          <w:rFonts w:ascii="Times New Roman" w:eastAsia="Times New Roman" w:hAnsi="Times New Roman" w:cs="Times New Roman"/>
          <w:kern w:val="3"/>
          <w:sz w:val="24"/>
          <w:szCs w:val="24"/>
          <w:lang w:eastAsia="zh-CN"/>
        </w:rPr>
        <w:t xml:space="preserve">be </w:t>
      </w:r>
      <w:r w:rsidR="00086434">
        <w:rPr>
          <w:rFonts w:ascii="Times New Roman" w:eastAsia="Times New Roman" w:hAnsi="Times New Roman" w:cs="Times New Roman"/>
          <w:kern w:val="3"/>
          <w:sz w:val="24"/>
          <w:szCs w:val="24"/>
          <w:lang w:eastAsia="zh-CN"/>
        </w:rPr>
        <w:t>include</w:t>
      </w:r>
      <w:r w:rsidR="00B917ED">
        <w:rPr>
          <w:rFonts w:ascii="Times New Roman" w:eastAsia="Times New Roman" w:hAnsi="Times New Roman" w:cs="Times New Roman"/>
          <w:kern w:val="3"/>
          <w:sz w:val="24"/>
          <w:szCs w:val="24"/>
          <w:lang w:eastAsia="zh-CN"/>
        </w:rPr>
        <w:t>d</w:t>
      </w:r>
      <w:r w:rsidR="00086434">
        <w:rPr>
          <w:rFonts w:ascii="Times New Roman" w:eastAsia="Times New Roman" w:hAnsi="Times New Roman" w:cs="Times New Roman"/>
          <w:kern w:val="3"/>
          <w:sz w:val="24"/>
          <w:szCs w:val="24"/>
          <w:lang w:eastAsia="zh-CN"/>
        </w:rPr>
        <w:t xml:space="preserve"> in a </w:t>
      </w:r>
      <w:r w:rsidR="00E66AA8">
        <w:rPr>
          <w:rFonts w:ascii="Times New Roman" w:eastAsia="Times New Roman" w:hAnsi="Times New Roman" w:cs="Times New Roman"/>
          <w:kern w:val="3"/>
          <w:sz w:val="24"/>
          <w:szCs w:val="24"/>
          <w:lang w:eastAsia="zh-CN"/>
        </w:rPr>
        <w:t xml:space="preserve">yet to be determined </w:t>
      </w:r>
      <w:r w:rsidR="00086434">
        <w:rPr>
          <w:rFonts w:ascii="Times New Roman" w:eastAsia="Times New Roman" w:hAnsi="Times New Roman" w:cs="Times New Roman"/>
          <w:kern w:val="3"/>
          <w:sz w:val="24"/>
          <w:szCs w:val="24"/>
          <w:lang w:eastAsia="zh-CN"/>
        </w:rPr>
        <w:t>Demonstration Facility</w:t>
      </w:r>
      <w:r w:rsidR="00D46BCF">
        <w:rPr>
          <w:rFonts w:ascii="Times New Roman" w:eastAsia="Times New Roman" w:hAnsi="Times New Roman" w:cs="Times New Roman"/>
          <w:kern w:val="3"/>
          <w:sz w:val="24"/>
          <w:szCs w:val="24"/>
          <w:lang w:eastAsia="zh-CN"/>
        </w:rPr>
        <w:t xml:space="preserve"> Home</w:t>
      </w:r>
      <w:r w:rsidR="00086434" w:rsidRPr="00AA3DCE">
        <w:rPr>
          <w:rFonts w:ascii="Times New Roman" w:eastAsia="Times New Roman" w:hAnsi="Times New Roman" w:cs="Times New Roman"/>
          <w:strike/>
          <w:kern w:val="3"/>
          <w:sz w:val="24"/>
          <w:szCs w:val="24"/>
          <w:lang w:eastAsia="zh-CN"/>
        </w:rPr>
        <w:t xml:space="preserve"> </w:t>
      </w:r>
      <w:r w:rsidR="00086434">
        <w:rPr>
          <w:rFonts w:ascii="Times New Roman" w:eastAsia="Times New Roman" w:hAnsi="Times New Roman" w:cs="Times New Roman"/>
          <w:kern w:val="3"/>
          <w:sz w:val="24"/>
          <w:szCs w:val="24"/>
          <w:lang w:eastAsia="zh-CN"/>
        </w:rPr>
        <w:t>in a capacity agreed upon by the research partners.</w:t>
      </w:r>
    </w:p>
    <w:p w:rsidR="00C06E50" w:rsidRPr="00C9580F" w:rsidRDefault="00C06E50" w:rsidP="00C9580F">
      <w:pPr>
        <w:suppressAutoHyphens/>
        <w:autoSpaceDN w:val="0"/>
        <w:spacing w:after="0" w:line="240" w:lineRule="auto"/>
        <w:textAlignment w:val="baseline"/>
        <w:rPr>
          <w:rFonts w:ascii="Times New Roman" w:eastAsia="Times New Roman" w:hAnsi="Times New Roman" w:cs="Times New Roman"/>
          <w:kern w:val="3"/>
          <w:sz w:val="24"/>
          <w:szCs w:val="24"/>
          <w:highlight w:val="yellow"/>
          <w:lang w:eastAsia="zh-CN"/>
        </w:rPr>
      </w:pPr>
    </w:p>
    <w:p w:rsidR="005741BE" w:rsidRDefault="00B917ED" w:rsidP="00C9580F">
      <w:pPr>
        <w:suppressAutoHyphens/>
        <w:autoSpaceDN w:val="0"/>
        <w:spacing w:after="0" w:line="240" w:lineRule="auto"/>
        <w:textAlignment w:val="baseline"/>
        <w:rPr>
          <w:rFonts w:ascii="Times New Roman" w:eastAsia="Times New Roman" w:hAnsi="Times New Roman" w:cs="Times New Roman"/>
          <w:b/>
          <w:kern w:val="3"/>
          <w:sz w:val="24"/>
          <w:szCs w:val="24"/>
          <w:lang w:eastAsia="zh-CN"/>
        </w:rPr>
      </w:pPr>
      <w:r w:rsidRPr="00AB3338">
        <w:rPr>
          <w:rFonts w:ascii="Times New Roman" w:eastAsia="Times New Roman" w:hAnsi="Times New Roman" w:cs="Times New Roman"/>
          <w:b/>
          <w:kern w:val="3"/>
          <w:sz w:val="24"/>
          <w:szCs w:val="24"/>
          <w:lang w:eastAsia="zh-CN"/>
        </w:rPr>
        <w:t>Proposed Schedule</w:t>
      </w:r>
    </w:p>
    <w:p w:rsidR="00FF3588" w:rsidRPr="00AA3DCE" w:rsidRDefault="000A18A1" w:rsidP="00AA3DCE">
      <w:pPr>
        <w:suppressAutoHyphens/>
        <w:autoSpaceDN w:val="0"/>
        <w:spacing w:after="0" w:line="240" w:lineRule="auto"/>
        <w:textAlignment w:val="baseline"/>
        <w:rPr>
          <w:rFonts w:ascii="Times New Roman" w:eastAsia="Times New Roman" w:hAnsi="Times New Roman" w:cs="Times New Roman"/>
          <w:b/>
          <w:kern w:val="3"/>
          <w:sz w:val="24"/>
          <w:szCs w:val="24"/>
          <w:lang w:eastAsia="zh-CN"/>
        </w:rPr>
      </w:pPr>
      <w:r>
        <w:rPr>
          <w:noProof/>
        </w:rPr>
        <w:drawing>
          <wp:anchor distT="0" distB="0" distL="114300" distR="114300" simplePos="0" relativeHeight="251659264" behindDoc="0" locked="0" layoutInCell="1" allowOverlap="1" wp14:anchorId="0DB82BBD" wp14:editId="6D72A788">
            <wp:simplePos x="0" y="0"/>
            <wp:positionH relativeFrom="column">
              <wp:posOffset>-289560</wp:posOffset>
            </wp:positionH>
            <wp:positionV relativeFrom="paragraph">
              <wp:posOffset>342900</wp:posOffset>
            </wp:positionV>
            <wp:extent cx="6734810" cy="2225040"/>
            <wp:effectExtent l="0" t="0" r="8890" b="3810"/>
            <wp:wrapThrough wrapText="bothSides">
              <wp:wrapPolygon edited="0">
                <wp:start x="0" y="0"/>
                <wp:lineTo x="0" y="21452"/>
                <wp:lineTo x="21567" y="21452"/>
                <wp:lineTo x="2156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734810" cy="2225040"/>
                    </a:xfrm>
                    <a:prstGeom prst="rect">
                      <a:avLst/>
                    </a:prstGeom>
                  </pic:spPr>
                </pic:pic>
              </a:graphicData>
            </a:graphic>
          </wp:anchor>
        </w:drawing>
      </w:r>
      <w:r>
        <w:rPr>
          <w:rFonts w:ascii="Times New Roman" w:eastAsia="Times New Roman" w:hAnsi="Times New Roman" w:cs="Times New Roman"/>
          <w:b/>
          <w:kern w:val="3"/>
          <w:sz w:val="24"/>
          <w:szCs w:val="24"/>
          <w:lang w:eastAsia="zh-CN"/>
        </w:rPr>
        <w:t xml:space="preserve">Project </w:t>
      </w:r>
      <w:r w:rsidR="005741BE" w:rsidRPr="00AA3DCE">
        <w:rPr>
          <w:rFonts w:ascii="Times New Roman" w:eastAsia="Times New Roman" w:hAnsi="Times New Roman" w:cs="Times New Roman"/>
          <w:b/>
          <w:kern w:val="3"/>
          <w:sz w:val="24"/>
          <w:szCs w:val="24"/>
          <w:lang w:eastAsia="zh-CN"/>
        </w:rPr>
        <w:t xml:space="preserve">Duration </w:t>
      </w:r>
      <w:r w:rsidR="00FF3588" w:rsidRPr="00AA3DCE">
        <w:rPr>
          <w:rFonts w:ascii="Times New Roman" w:eastAsia="Times New Roman" w:hAnsi="Times New Roman" w:cs="Times New Roman"/>
          <w:b/>
          <w:kern w:val="3"/>
          <w:sz w:val="24"/>
          <w:szCs w:val="24"/>
          <w:lang w:eastAsia="zh-CN"/>
        </w:rPr>
        <w:t xml:space="preserve">– </w:t>
      </w:r>
      <w:r>
        <w:rPr>
          <w:rFonts w:ascii="Times New Roman" w:eastAsia="Times New Roman" w:hAnsi="Times New Roman" w:cs="Times New Roman"/>
          <w:b/>
          <w:kern w:val="3"/>
          <w:sz w:val="24"/>
          <w:szCs w:val="24"/>
          <w:lang w:eastAsia="zh-CN"/>
        </w:rPr>
        <w:t>5</w:t>
      </w:r>
      <w:r w:rsidR="00FF3588" w:rsidRPr="00AA3DCE">
        <w:rPr>
          <w:rFonts w:ascii="Times New Roman" w:eastAsia="Times New Roman" w:hAnsi="Times New Roman" w:cs="Times New Roman"/>
          <w:b/>
          <w:kern w:val="3"/>
          <w:sz w:val="24"/>
          <w:szCs w:val="24"/>
          <w:lang w:eastAsia="zh-CN"/>
        </w:rPr>
        <w:t xml:space="preserve"> Months</w:t>
      </w:r>
    </w:p>
    <w:p w:rsidR="000A18A1" w:rsidRDefault="000A18A1" w:rsidP="00C9580F">
      <w:pPr>
        <w:suppressAutoHyphens/>
        <w:autoSpaceDN w:val="0"/>
        <w:spacing w:after="0" w:line="240" w:lineRule="auto"/>
        <w:textAlignment w:val="baseline"/>
        <w:rPr>
          <w:rFonts w:ascii="Times New Roman" w:eastAsia="Times New Roman" w:hAnsi="Times New Roman" w:cs="Times New Roman"/>
          <w:b/>
          <w:kern w:val="3"/>
          <w:sz w:val="24"/>
          <w:szCs w:val="24"/>
          <w:lang w:eastAsia="zh-CN"/>
        </w:rPr>
      </w:pPr>
    </w:p>
    <w:p w:rsidR="000A18A1" w:rsidRDefault="000A18A1" w:rsidP="00C9580F">
      <w:pPr>
        <w:suppressAutoHyphens/>
        <w:autoSpaceDN w:val="0"/>
        <w:spacing w:after="0" w:line="240" w:lineRule="auto"/>
        <w:textAlignment w:val="baseline"/>
        <w:rPr>
          <w:rFonts w:ascii="Times New Roman" w:eastAsia="Times New Roman" w:hAnsi="Times New Roman" w:cs="Times New Roman"/>
          <w:b/>
          <w:kern w:val="3"/>
          <w:sz w:val="24"/>
          <w:szCs w:val="24"/>
          <w:lang w:eastAsia="zh-CN"/>
        </w:rPr>
      </w:pPr>
    </w:p>
    <w:p w:rsidR="00FF3588" w:rsidRDefault="000A18A1" w:rsidP="00C9580F">
      <w:pPr>
        <w:suppressAutoHyphens/>
        <w:autoSpaceDN w:val="0"/>
        <w:spacing w:after="0" w:line="240" w:lineRule="auto"/>
        <w:textAlignment w:val="baseline"/>
        <w:rPr>
          <w:rFonts w:ascii="Times New Roman" w:eastAsia="Times New Roman" w:hAnsi="Times New Roman" w:cs="Times New Roman"/>
          <w:kern w:val="3"/>
          <w:sz w:val="24"/>
          <w:szCs w:val="24"/>
          <w:lang w:eastAsia="zh-CN"/>
        </w:rPr>
      </w:pPr>
      <w:r w:rsidRPr="00AB3338">
        <w:rPr>
          <w:rFonts w:ascii="Times New Roman" w:eastAsia="Times New Roman" w:hAnsi="Times New Roman" w:cs="Times New Roman"/>
          <w:b/>
          <w:kern w:val="3"/>
          <w:sz w:val="24"/>
          <w:szCs w:val="24"/>
          <w:lang w:eastAsia="zh-CN"/>
        </w:rPr>
        <w:t>Risk Analysis</w:t>
      </w:r>
    </w:p>
    <w:p w:rsidR="000A18A1" w:rsidRPr="00AA3DCE" w:rsidRDefault="000A18A1" w:rsidP="00AA3DCE">
      <w:pPr>
        <w:rPr>
          <w:rFonts w:ascii="Times New Roman" w:eastAsia="Times New Roman" w:hAnsi="Times New Roman" w:cs="Times New Roman"/>
          <w:kern w:val="3"/>
          <w:sz w:val="24"/>
          <w:szCs w:val="24"/>
          <w:lang w:eastAsia="zh-CN"/>
        </w:rPr>
      </w:pPr>
      <w:r w:rsidRPr="00AA3DCE">
        <w:rPr>
          <w:rFonts w:ascii="Times New Roman" w:eastAsia="Times New Roman" w:hAnsi="Times New Roman" w:cs="Times New Roman"/>
          <w:kern w:val="3"/>
          <w:sz w:val="24"/>
          <w:szCs w:val="24"/>
          <w:lang w:eastAsia="zh-CN"/>
        </w:rPr>
        <w:lastRenderedPageBreak/>
        <w:t>Each task has been reviewed for risks to product development on the critical path.  In this section, each of these risks/risk areas are discussed.</w:t>
      </w:r>
    </w:p>
    <w:p w:rsidR="000A18A1" w:rsidRPr="00764DA7" w:rsidRDefault="000A18A1" w:rsidP="000A18A1">
      <w:pPr>
        <w:pStyle w:val="ListParagraph"/>
        <w:numPr>
          <w:ilvl w:val="0"/>
          <w:numId w:val="27"/>
        </w:numPr>
        <w:rPr>
          <w:rFonts w:ascii="Times New Roman" w:eastAsia="Times New Roman" w:hAnsi="Times New Roman" w:cs="Times New Roman"/>
          <w:kern w:val="3"/>
          <w:sz w:val="24"/>
          <w:szCs w:val="24"/>
          <w:lang w:eastAsia="zh-CN"/>
        </w:rPr>
      </w:pPr>
      <w:r>
        <w:rPr>
          <w:rFonts w:ascii="Times New Roman" w:eastAsia="Times New Roman" w:hAnsi="Times New Roman" w:cs="Times New Roman"/>
          <w:kern w:val="3"/>
          <w:sz w:val="24"/>
          <w:szCs w:val="24"/>
          <w:lang w:eastAsia="zh-CN"/>
        </w:rPr>
        <w:t xml:space="preserve">Selection of human interface multi-platform development environment (e.g., </w:t>
      </w:r>
      <w:r>
        <w:rPr>
          <w:rFonts w:ascii="Arial" w:hAnsi="Arial" w:cs="Arial"/>
          <w:color w:val="222222"/>
          <w:sz w:val="21"/>
          <w:szCs w:val="21"/>
          <w:shd w:val="clear" w:color="auto" w:fill="FFFFFF"/>
        </w:rPr>
        <w:t>Windows (</w:t>
      </w:r>
      <w:hyperlink r:id="rId11" w:tooltip="IA-32" w:history="1">
        <w:r>
          <w:rPr>
            <w:rStyle w:val="Hyperlink"/>
            <w:rFonts w:ascii="Arial" w:hAnsi="Arial" w:cs="Arial"/>
            <w:color w:val="0B0080"/>
            <w:sz w:val="21"/>
            <w:szCs w:val="21"/>
            <w:shd w:val="clear" w:color="auto" w:fill="FFFFFF"/>
          </w:rPr>
          <w:t>x86</w:t>
        </w:r>
      </w:hyperlink>
      <w:r>
        <w:rPr>
          <w:rFonts w:ascii="Arial" w:hAnsi="Arial" w:cs="Arial"/>
          <w:color w:val="222222"/>
          <w:sz w:val="21"/>
          <w:szCs w:val="21"/>
          <w:shd w:val="clear" w:color="auto" w:fill="FFFFFF"/>
        </w:rPr>
        <w:t> and </w:t>
      </w:r>
      <w:hyperlink r:id="rId12" w:tooltip="X64" w:history="1">
        <w:r>
          <w:rPr>
            <w:rStyle w:val="Hyperlink"/>
            <w:rFonts w:ascii="Arial" w:hAnsi="Arial" w:cs="Arial"/>
            <w:color w:val="0B0080"/>
            <w:sz w:val="21"/>
            <w:szCs w:val="21"/>
            <w:shd w:val="clear" w:color="auto" w:fill="FFFFFF"/>
          </w:rPr>
          <w:t>x64</w:t>
        </w:r>
      </w:hyperlink>
      <w:r>
        <w:rPr>
          <w:rFonts w:ascii="Arial" w:hAnsi="Arial" w:cs="Arial"/>
          <w:color w:val="222222"/>
          <w:sz w:val="21"/>
          <w:szCs w:val="21"/>
          <w:shd w:val="clear" w:color="auto" w:fill="FFFFFF"/>
        </w:rPr>
        <w:t>), </w:t>
      </w:r>
      <w:hyperlink r:id="rId13" w:tooltip="OS X" w:history="1">
        <w:r>
          <w:rPr>
            <w:rStyle w:val="Hyperlink"/>
            <w:rFonts w:ascii="Arial" w:hAnsi="Arial" w:cs="Arial"/>
            <w:color w:val="0B0080"/>
            <w:sz w:val="21"/>
            <w:szCs w:val="21"/>
            <w:shd w:val="clear" w:color="auto" w:fill="FFFFFF"/>
          </w:rPr>
          <w:t>OS X</w:t>
        </w:r>
      </w:hyperlink>
      <w:r>
        <w:rPr>
          <w:rFonts w:ascii="Arial" w:hAnsi="Arial" w:cs="Arial"/>
          <w:color w:val="222222"/>
          <w:sz w:val="21"/>
          <w:szCs w:val="21"/>
          <w:shd w:val="clear" w:color="auto" w:fill="FFFFFF"/>
        </w:rPr>
        <w:t> (32-bit only), </w:t>
      </w:r>
      <w:hyperlink r:id="rId14" w:tooltip="IOS" w:history="1">
        <w:r>
          <w:rPr>
            <w:rStyle w:val="Hyperlink"/>
            <w:rFonts w:ascii="Arial" w:hAnsi="Arial" w:cs="Arial"/>
            <w:color w:val="0B0080"/>
            <w:sz w:val="21"/>
            <w:szCs w:val="21"/>
            <w:shd w:val="clear" w:color="auto" w:fill="FFFFFF"/>
          </w:rPr>
          <w:t>iOS</w:t>
        </w:r>
      </w:hyperlink>
      <w:r>
        <w:rPr>
          <w:rFonts w:ascii="Arial" w:hAnsi="Arial" w:cs="Arial"/>
          <w:color w:val="222222"/>
          <w:sz w:val="21"/>
          <w:szCs w:val="21"/>
          <w:shd w:val="clear" w:color="auto" w:fill="FFFFFF"/>
        </w:rPr>
        <w:t> (32 and 64-bit), </w:t>
      </w:r>
      <w:hyperlink r:id="rId15" w:tooltip="Android (operating system)" w:history="1">
        <w:r>
          <w:rPr>
            <w:rStyle w:val="Hyperlink"/>
            <w:rFonts w:ascii="Arial" w:hAnsi="Arial" w:cs="Arial"/>
            <w:color w:val="0B0080"/>
            <w:sz w:val="21"/>
            <w:szCs w:val="21"/>
            <w:shd w:val="clear" w:color="auto" w:fill="FFFFFF"/>
          </w:rPr>
          <w:t>Android</w:t>
        </w:r>
      </w:hyperlink>
      <w:r>
        <w:rPr>
          <w:rFonts w:ascii="Arial" w:hAnsi="Arial" w:cs="Arial"/>
          <w:color w:val="222222"/>
          <w:sz w:val="21"/>
          <w:szCs w:val="21"/>
          <w:shd w:val="clear" w:color="auto" w:fill="FFFFFF"/>
        </w:rPr>
        <w:t> and </w:t>
      </w:r>
      <w:hyperlink r:id="rId16" w:tooltip="Linux" w:history="1">
        <w:r>
          <w:rPr>
            <w:rStyle w:val="Hyperlink"/>
            <w:rFonts w:ascii="Arial" w:hAnsi="Arial" w:cs="Arial"/>
            <w:color w:val="0B0080"/>
            <w:sz w:val="21"/>
            <w:szCs w:val="21"/>
            <w:shd w:val="clear" w:color="auto" w:fill="FFFFFF"/>
          </w:rPr>
          <w:t>Linux</w:t>
        </w:r>
      </w:hyperlink>
      <w:r>
        <w:rPr>
          <w:rFonts w:ascii="Arial" w:hAnsi="Arial" w:cs="Arial"/>
          <w:color w:val="222222"/>
          <w:sz w:val="21"/>
          <w:szCs w:val="21"/>
          <w:shd w:val="clear" w:color="auto" w:fill="FFFFFF"/>
        </w:rPr>
        <w:t xml:space="preserve"> (64-bit Intel) will impact </w:t>
      </w:r>
      <w:r w:rsidR="009F57B5">
        <w:rPr>
          <w:rFonts w:ascii="Arial" w:hAnsi="Arial" w:cs="Arial"/>
          <w:color w:val="222222"/>
          <w:sz w:val="21"/>
          <w:szCs w:val="21"/>
          <w:shd w:val="clear" w:color="auto" w:fill="FFFFFF"/>
        </w:rPr>
        <w:t xml:space="preserve">the time to development, </w:t>
      </w:r>
      <w:r>
        <w:rPr>
          <w:rFonts w:ascii="Arial" w:hAnsi="Arial" w:cs="Arial"/>
          <w:color w:val="222222"/>
          <w:sz w:val="21"/>
          <w:szCs w:val="21"/>
          <w:shd w:val="clear" w:color="auto" w:fill="FFFFFF"/>
        </w:rPr>
        <w:t>cost of development, manpower requirements and feasibility.</w:t>
      </w:r>
    </w:p>
    <w:p w:rsidR="000A18A1" w:rsidRPr="00AA3DCE" w:rsidRDefault="000A18A1" w:rsidP="00AA3DCE">
      <w:pPr>
        <w:pStyle w:val="ListParagraph"/>
        <w:numPr>
          <w:ilvl w:val="0"/>
          <w:numId w:val="27"/>
        </w:numPr>
        <w:rPr>
          <w:rFonts w:ascii="Times New Roman" w:eastAsia="Times New Roman" w:hAnsi="Times New Roman" w:cs="Times New Roman"/>
          <w:kern w:val="3"/>
          <w:sz w:val="24"/>
          <w:szCs w:val="24"/>
          <w:lang w:eastAsia="zh-CN"/>
        </w:rPr>
      </w:pPr>
      <w:r>
        <w:rPr>
          <w:rFonts w:ascii="Arial" w:hAnsi="Arial" w:cs="Arial"/>
          <w:color w:val="222222"/>
          <w:sz w:val="21"/>
          <w:szCs w:val="21"/>
          <w:shd w:val="clear" w:color="auto" w:fill="FFFFFF"/>
        </w:rPr>
        <w:t xml:space="preserve">Definition of publish and subscribe messaging for beacon location updates within the operational space for the location-based tracking system can be based on more extensive P/S products by Gerth (IPC CAMX </w:t>
      </w:r>
      <w:hyperlink r:id="rId17" w:history="1">
        <w:r w:rsidRPr="00E94315">
          <w:rPr>
            <w:rStyle w:val="Hyperlink"/>
            <w:rFonts w:ascii="Arial" w:hAnsi="Arial" w:cs="Arial"/>
            <w:sz w:val="21"/>
            <w:szCs w:val="21"/>
            <w:shd w:val="clear" w:color="auto" w:fill="FFFFFF"/>
          </w:rPr>
          <w:t>https://en.wikipedia.org/wiki/CAMX</w:t>
        </w:r>
      </w:hyperlink>
      <w:r>
        <w:rPr>
          <w:rFonts w:ascii="Arial" w:hAnsi="Arial" w:cs="Arial"/>
          <w:color w:val="222222"/>
          <w:sz w:val="21"/>
          <w:szCs w:val="21"/>
          <w:shd w:val="clear" w:color="auto" w:fill="FFFFFF"/>
        </w:rPr>
        <w:t>).  Computer Aided Manufacturing using XML (CAMX) is a set of communications standards used to exchange data among manufacturing equipment and applications on the electronics manufacturing floor.  CAMX defines both XML messages for encapsulating data as well as a protocol for exchanging those messages.</w:t>
      </w:r>
    </w:p>
    <w:p w:rsidR="000A18A1" w:rsidRPr="00AA3DCE" w:rsidRDefault="000A18A1" w:rsidP="00AA3DCE">
      <w:pPr>
        <w:pStyle w:val="ListParagraph"/>
        <w:numPr>
          <w:ilvl w:val="0"/>
          <w:numId w:val="27"/>
        </w:numPr>
        <w:rPr>
          <w:rFonts w:ascii="Times New Roman" w:eastAsia="Times New Roman" w:hAnsi="Times New Roman" w:cs="Times New Roman"/>
          <w:kern w:val="3"/>
          <w:sz w:val="24"/>
          <w:szCs w:val="24"/>
          <w:lang w:eastAsia="zh-CN"/>
        </w:rPr>
      </w:pPr>
      <w:r>
        <w:rPr>
          <w:rFonts w:ascii="Times New Roman" w:eastAsia="Times New Roman" w:hAnsi="Times New Roman" w:cs="Times New Roman"/>
          <w:kern w:val="3"/>
          <w:sz w:val="24"/>
          <w:szCs w:val="24"/>
          <w:lang w:eastAsia="zh-CN"/>
        </w:rPr>
        <w:t xml:space="preserve">Manufacture of beacons and gateways are expected to be produced in a </w:t>
      </w:r>
      <w:proofErr w:type="gramStart"/>
      <w:r>
        <w:rPr>
          <w:rFonts w:ascii="Times New Roman" w:eastAsia="Times New Roman" w:hAnsi="Times New Roman" w:cs="Times New Roman"/>
          <w:kern w:val="3"/>
          <w:sz w:val="24"/>
          <w:szCs w:val="24"/>
          <w:lang w:eastAsia="zh-CN"/>
        </w:rPr>
        <w:t>low cost</w:t>
      </w:r>
      <w:proofErr w:type="gramEnd"/>
      <w:r>
        <w:rPr>
          <w:rFonts w:ascii="Times New Roman" w:eastAsia="Times New Roman" w:hAnsi="Times New Roman" w:cs="Times New Roman"/>
          <w:kern w:val="3"/>
          <w:sz w:val="24"/>
          <w:szCs w:val="24"/>
          <w:lang w:eastAsia="zh-CN"/>
        </w:rPr>
        <w:t xml:space="preserve"> package where individual items will be less than $50 each as a target goal.  </w:t>
      </w:r>
    </w:p>
    <w:p w:rsidR="00FF3588" w:rsidRDefault="00FF3588" w:rsidP="00C9580F">
      <w:pPr>
        <w:suppressAutoHyphens/>
        <w:autoSpaceDN w:val="0"/>
        <w:spacing w:after="0" w:line="240" w:lineRule="auto"/>
        <w:textAlignment w:val="baseline"/>
        <w:rPr>
          <w:rFonts w:ascii="Times New Roman" w:eastAsia="Times New Roman" w:hAnsi="Times New Roman" w:cs="Times New Roman"/>
          <w:kern w:val="3"/>
          <w:sz w:val="24"/>
          <w:szCs w:val="24"/>
          <w:lang w:eastAsia="zh-CN"/>
        </w:rPr>
      </w:pPr>
    </w:p>
    <w:p w:rsidR="00EB050B" w:rsidRDefault="00EB050B" w:rsidP="00C9580F">
      <w:pPr>
        <w:suppressAutoHyphens/>
        <w:autoSpaceDN w:val="0"/>
        <w:spacing w:after="0" w:line="240" w:lineRule="auto"/>
        <w:textAlignment w:val="baseline"/>
        <w:rPr>
          <w:rFonts w:ascii="Times New Roman" w:eastAsia="Times New Roman" w:hAnsi="Times New Roman" w:cs="Times New Roman"/>
          <w:kern w:val="3"/>
          <w:sz w:val="24"/>
          <w:szCs w:val="24"/>
          <w:lang w:eastAsia="zh-CN"/>
        </w:rPr>
      </w:pPr>
      <w:proofErr w:type="gramStart"/>
      <w:r w:rsidRPr="00AA3DCE">
        <w:rPr>
          <w:rFonts w:ascii="Times New Roman" w:eastAsia="Times New Roman" w:hAnsi="Times New Roman" w:cs="Times New Roman"/>
          <w:b/>
          <w:kern w:val="3"/>
          <w:lang w:eastAsia="zh-CN"/>
        </w:rPr>
        <w:t>Current Status</w:t>
      </w:r>
      <w:proofErr w:type="gramEnd"/>
      <w:r w:rsidRPr="00AA3DCE">
        <w:rPr>
          <w:rFonts w:ascii="Times New Roman" w:eastAsia="Times New Roman" w:hAnsi="Times New Roman" w:cs="Times New Roman"/>
          <w:b/>
          <w:kern w:val="3"/>
          <w:lang w:eastAsia="zh-CN"/>
        </w:rPr>
        <w:t xml:space="preserve"> of the Program Deliverables:</w:t>
      </w:r>
    </w:p>
    <w:p w:rsidR="00AB3338" w:rsidRPr="00AA3DCE" w:rsidRDefault="00AB3338" w:rsidP="00AA3DCE">
      <w:pPr>
        <w:suppressAutoHyphens/>
        <w:autoSpaceDN w:val="0"/>
        <w:spacing w:after="0" w:line="240" w:lineRule="auto"/>
        <w:textAlignment w:val="baseline"/>
        <w:rPr>
          <w:rFonts w:ascii="Times New Roman" w:eastAsia="Times New Roman" w:hAnsi="Times New Roman" w:cs="Times New Roman"/>
          <w:kern w:val="3"/>
          <w:sz w:val="24"/>
          <w:szCs w:val="24"/>
          <w:lang w:eastAsia="zh-CN"/>
        </w:rPr>
      </w:pPr>
    </w:p>
    <w:p w:rsidR="00AB3338" w:rsidRDefault="00EB050B" w:rsidP="00AA3DCE">
      <w:pPr>
        <w:pStyle w:val="ListParagraph"/>
        <w:numPr>
          <w:ilvl w:val="0"/>
          <w:numId w:val="29"/>
        </w:numPr>
        <w:suppressAutoHyphens/>
        <w:autoSpaceDN w:val="0"/>
        <w:spacing w:after="0" w:line="240" w:lineRule="auto"/>
        <w:textAlignment w:val="baseline"/>
        <w:rPr>
          <w:rFonts w:ascii="Times New Roman" w:eastAsia="Times New Roman" w:hAnsi="Times New Roman" w:cs="Times New Roman"/>
          <w:kern w:val="3"/>
          <w:sz w:val="24"/>
          <w:szCs w:val="24"/>
          <w:lang w:eastAsia="zh-CN"/>
        </w:rPr>
      </w:pPr>
      <w:r>
        <w:rPr>
          <w:rFonts w:ascii="Times New Roman" w:eastAsia="Times New Roman" w:hAnsi="Times New Roman" w:cs="Times New Roman"/>
          <w:kern w:val="3"/>
          <w:sz w:val="24"/>
          <w:szCs w:val="24"/>
          <w:lang w:eastAsia="zh-CN"/>
        </w:rPr>
        <w:t>Fully functional hardware prototype tracking system</w:t>
      </w:r>
      <w:r w:rsidR="00E66AA8">
        <w:rPr>
          <w:rFonts w:ascii="Times New Roman" w:eastAsia="Times New Roman" w:hAnsi="Times New Roman" w:cs="Times New Roman"/>
          <w:kern w:val="3"/>
          <w:sz w:val="24"/>
          <w:szCs w:val="24"/>
          <w:lang w:eastAsia="zh-CN"/>
        </w:rPr>
        <w:t xml:space="preserve"> has met its initial operational requirement and now is now being developed for 24/7 performance.</w:t>
      </w:r>
    </w:p>
    <w:p w:rsidR="00EB050B" w:rsidRPr="00AA3DCE" w:rsidRDefault="00EB050B" w:rsidP="00AA3DCE">
      <w:pPr>
        <w:pStyle w:val="ListParagraph"/>
        <w:numPr>
          <w:ilvl w:val="0"/>
          <w:numId w:val="29"/>
        </w:numPr>
        <w:suppressAutoHyphens/>
        <w:autoSpaceDN w:val="0"/>
        <w:spacing w:after="0" w:line="240" w:lineRule="auto"/>
        <w:textAlignment w:val="baseline"/>
        <w:rPr>
          <w:rFonts w:ascii="Times New Roman" w:eastAsia="Times New Roman" w:hAnsi="Times New Roman" w:cs="Times New Roman"/>
          <w:kern w:val="3"/>
          <w:sz w:val="24"/>
          <w:szCs w:val="24"/>
          <w:lang w:eastAsia="zh-CN"/>
        </w:rPr>
      </w:pPr>
      <w:r>
        <w:rPr>
          <w:rFonts w:ascii="Times New Roman" w:eastAsia="Times New Roman" w:hAnsi="Times New Roman" w:cs="Times New Roman"/>
          <w:kern w:val="3"/>
          <w:sz w:val="24"/>
          <w:szCs w:val="24"/>
          <w:lang w:eastAsia="zh-CN"/>
        </w:rPr>
        <w:t xml:space="preserve">Fully functional publish and subscribe message exchange with MQTT </w:t>
      </w:r>
      <w:r w:rsidR="00E66AA8">
        <w:rPr>
          <w:rFonts w:ascii="Times New Roman" w:eastAsia="Times New Roman" w:hAnsi="Times New Roman" w:cs="Times New Roman"/>
          <w:kern w:val="3"/>
          <w:sz w:val="24"/>
          <w:szCs w:val="24"/>
          <w:lang w:eastAsia="zh-CN"/>
        </w:rPr>
        <w:t>based on CAMX standards exceeds information requirements for message exchange.  A down-selection of messaging is now being defined.</w:t>
      </w:r>
    </w:p>
    <w:p w:rsidR="00EB050B" w:rsidRDefault="00EB050B" w:rsidP="00DA5DD2">
      <w:pPr>
        <w:rPr>
          <w:rFonts w:ascii="Times New Roman" w:hAnsi="Times New Roman" w:cs="Times New Roman"/>
          <w:b/>
          <w:sz w:val="24"/>
          <w:szCs w:val="24"/>
        </w:rPr>
      </w:pPr>
    </w:p>
    <w:p w:rsidR="00EB050B" w:rsidRDefault="00EB050B" w:rsidP="00DA5DD2">
      <w:pPr>
        <w:rPr>
          <w:rFonts w:ascii="Times New Roman" w:hAnsi="Times New Roman" w:cs="Times New Roman"/>
          <w:b/>
          <w:sz w:val="24"/>
          <w:szCs w:val="24"/>
        </w:rPr>
      </w:pPr>
    </w:p>
    <w:p w:rsidR="00CB3EF4" w:rsidRPr="00AB3338" w:rsidRDefault="00DD4350" w:rsidP="00DA5DD2">
      <w:pPr>
        <w:rPr>
          <w:rFonts w:ascii="Times New Roman" w:hAnsi="Times New Roman" w:cs="Times New Roman"/>
          <w:b/>
          <w:sz w:val="24"/>
          <w:szCs w:val="24"/>
          <w:u w:val="single"/>
        </w:rPr>
      </w:pPr>
      <w:r w:rsidRPr="00AB3338">
        <w:rPr>
          <w:rFonts w:ascii="Times New Roman" w:hAnsi="Times New Roman" w:cs="Times New Roman"/>
          <w:b/>
          <w:sz w:val="24"/>
          <w:szCs w:val="24"/>
        </w:rPr>
        <w:t>References</w:t>
      </w:r>
    </w:p>
    <w:p w:rsidR="006F2DD3" w:rsidRPr="00AB3338" w:rsidRDefault="00DA5DD2" w:rsidP="006F2DD3">
      <w:pPr>
        <w:rPr>
          <w:color w:val="000000" w:themeColor="text1"/>
        </w:rPr>
      </w:pPr>
      <w:r w:rsidRPr="00AB3338">
        <w:rPr>
          <w:rFonts w:ascii="Times New Roman" w:hAnsi="Times New Roman" w:cs="Times New Roman"/>
          <w:color w:val="000000" w:themeColor="text1"/>
        </w:rPr>
        <w:t xml:space="preserve">Center for Medicare &amp; Medicaid Services, National Health Expenditure Projections 2008-2018, retrieved from </w:t>
      </w:r>
      <w:hyperlink r:id="rId18" w:history="1">
        <w:r w:rsidRPr="00DA5DD2">
          <w:rPr>
            <w:rStyle w:val="Hyperlink"/>
            <w:rFonts w:ascii="Times New Roman" w:hAnsi="Times New Roman" w:cs="Times New Roman"/>
          </w:rPr>
          <w:t>http://www.cms.hhs.gov/NationalHealthExpendData/downloads/proj2008.pdf</w:t>
        </w:r>
      </w:hyperlink>
      <w:r w:rsidRPr="00DA5DD2">
        <w:rPr>
          <w:rFonts w:ascii="Times New Roman" w:hAnsi="Times New Roman" w:cs="Times New Roman"/>
          <w:color w:val="555555"/>
        </w:rPr>
        <w:t xml:space="preserve"> </w:t>
      </w:r>
      <w:r w:rsidRPr="00AB3338">
        <w:rPr>
          <w:rFonts w:ascii="Times New Roman" w:hAnsi="Times New Roman" w:cs="Times New Roman"/>
          <w:color w:val="000000" w:themeColor="text1"/>
        </w:rPr>
        <w:t>(last visited Jan. 21, 2010).</w:t>
      </w:r>
    </w:p>
    <w:p w:rsidR="006F2DD3" w:rsidRPr="007B4775" w:rsidRDefault="006F2DD3" w:rsidP="006F2DD3">
      <w:pPr>
        <w:rPr>
          <w:rFonts w:ascii="Times New Roman" w:hAnsi="Times New Roman" w:cs="Times New Roman"/>
          <w:color w:val="000000" w:themeColor="text1"/>
        </w:rPr>
      </w:pPr>
      <w:r w:rsidRPr="007B4775">
        <w:rPr>
          <w:rFonts w:ascii="Times New Roman" w:hAnsi="Times New Roman" w:cs="Times New Roman"/>
        </w:rPr>
        <w:t xml:space="preserve">Darkins, Adam, et.al., (2008), </w:t>
      </w:r>
      <w:r w:rsidRPr="007B4775">
        <w:rPr>
          <w:rFonts w:ascii="Times New Roman" w:hAnsi="Times New Roman" w:cs="Times New Roman"/>
          <w:u w:val="single"/>
        </w:rPr>
        <w:t xml:space="preserve">Care Coordination/Home Telehealth: The Systematic Implementation of Health Informatics, Home Telehealth, and Disease Management to Support the Care of Veteran Patients with Chronic Conditions, </w:t>
      </w:r>
      <w:r w:rsidRPr="007B4775">
        <w:rPr>
          <w:rFonts w:ascii="Times New Roman" w:hAnsi="Times New Roman" w:cs="Times New Roman"/>
        </w:rPr>
        <w:t xml:space="preserve"> 10, </w:t>
      </w:r>
      <w:r w:rsidRPr="007B4775">
        <w:rPr>
          <w:rFonts w:ascii="Times New Roman" w:hAnsi="Times New Roman" w:cs="Times New Roman"/>
          <w:u w:val="single"/>
        </w:rPr>
        <w:t xml:space="preserve">Telemed. &amp; e-Health, 1118.  </w:t>
      </w:r>
      <w:r w:rsidRPr="007B4775">
        <w:rPr>
          <w:rFonts w:ascii="Times New Roman" w:hAnsi="Times New Roman" w:cs="Times New Roman"/>
        </w:rPr>
        <w:t xml:space="preserve">Available at: </w:t>
      </w:r>
      <w:hyperlink r:id="rId19" w:history="1">
        <w:r w:rsidRPr="007B4775">
          <w:rPr>
            <w:rStyle w:val="Hyperlink"/>
            <w:rFonts w:ascii="Times New Roman" w:hAnsi="Times New Roman" w:cs="Times New Roman"/>
            <w:color w:val="000000" w:themeColor="text1"/>
          </w:rPr>
          <w:t>http://www.liebertonline.com/doi/pdf/10.1089/tmj.2008.0021</w:t>
        </w:r>
      </w:hyperlink>
    </w:p>
    <w:p w:rsidR="00410255" w:rsidRDefault="00DD4350" w:rsidP="00AA3DCE">
      <w:r w:rsidRPr="00AB3338">
        <w:rPr>
          <w:rFonts w:ascii="Times New Roman" w:hAnsi="Times New Roman" w:cs="Times New Roman"/>
          <w:color w:val="000000" w:themeColor="text1"/>
          <w:u w:val="single"/>
        </w:rPr>
        <w:t>Hearing on Aging in Place:  The National Broadband Plan and Bringing Healthcare Technology Home</w:t>
      </w:r>
      <w:r w:rsidR="00C8610C" w:rsidRPr="00AB3338">
        <w:rPr>
          <w:rFonts w:ascii="Times New Roman" w:hAnsi="Times New Roman" w:cs="Times New Roman"/>
          <w:color w:val="000000" w:themeColor="text1"/>
        </w:rPr>
        <w:t>,</w:t>
      </w:r>
      <w:r w:rsidRPr="00AB3338">
        <w:rPr>
          <w:rFonts w:ascii="Times New Roman" w:hAnsi="Times New Roman" w:cs="Times New Roman"/>
          <w:color w:val="000000" w:themeColor="text1"/>
        </w:rPr>
        <w:t xml:space="preserve"> </w:t>
      </w:r>
    </w:p>
    <w:p w:rsidR="00687032" w:rsidRDefault="00687032"/>
    <w:sectPr w:rsidR="00687032" w:rsidSect="00AC57D0">
      <w:headerReference w:type="default" r:id="rId20"/>
      <w:pgSz w:w="12240" w:h="15840"/>
      <w:pgMar w:top="1440" w:right="1440" w:bottom="900" w:left="126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4C23" w:rsidRDefault="00834C23" w:rsidP="00AC57D0">
      <w:pPr>
        <w:spacing w:after="0" w:line="240" w:lineRule="auto"/>
      </w:pPr>
      <w:r>
        <w:separator/>
      </w:r>
    </w:p>
  </w:endnote>
  <w:endnote w:type="continuationSeparator" w:id="0">
    <w:p w:rsidR="00834C23" w:rsidRDefault="00834C23" w:rsidP="00AC5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4C23" w:rsidRDefault="00834C23" w:rsidP="00AC57D0">
      <w:pPr>
        <w:spacing w:after="0" w:line="240" w:lineRule="auto"/>
      </w:pPr>
      <w:r>
        <w:separator/>
      </w:r>
    </w:p>
  </w:footnote>
  <w:footnote w:type="continuationSeparator" w:id="0">
    <w:p w:rsidR="00834C23" w:rsidRDefault="00834C23" w:rsidP="00AC5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7648756"/>
      <w:docPartObj>
        <w:docPartGallery w:val="Page Numbers (Top of Page)"/>
        <w:docPartUnique/>
      </w:docPartObj>
    </w:sdtPr>
    <w:sdtEndPr/>
    <w:sdtContent>
      <w:p w:rsidR="000A18A1" w:rsidRDefault="000A18A1" w:rsidP="00AC57D0">
        <w:pPr>
          <w:pStyle w:val="Header"/>
        </w:pPr>
        <w:r>
          <w:t>Communicating As We Age in Place</w:t>
        </w:r>
      </w:p>
      <w:p w:rsidR="000A18A1" w:rsidRDefault="000A18A1" w:rsidP="00AC57D0">
        <w:pPr>
          <w:pStyle w:val="Header"/>
        </w:pPr>
        <w:r>
          <w:t>Draft as of 9/2017</w:t>
        </w:r>
      </w:p>
      <w:p w:rsidR="000A18A1" w:rsidRDefault="000A18A1" w:rsidP="00AC57D0">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06FD7">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06FD7">
          <w:rPr>
            <w:b/>
            <w:bCs/>
            <w:noProof/>
          </w:rPr>
          <w:t>9</w:t>
        </w:r>
        <w:r>
          <w:rPr>
            <w:b/>
            <w:bCs/>
            <w:sz w:val="24"/>
            <w:szCs w:val="24"/>
          </w:rPr>
          <w:fldChar w:fldCharType="end"/>
        </w:r>
      </w:p>
    </w:sdtContent>
  </w:sdt>
  <w:p w:rsidR="000A18A1" w:rsidRDefault="000A18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5876"/>
    <w:multiLevelType w:val="multilevel"/>
    <w:tmpl w:val="B9CC3EC8"/>
    <w:styleLink w:val="WW8Num7"/>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 w15:restartNumberingAfterBreak="0">
    <w:nsid w:val="0222700B"/>
    <w:multiLevelType w:val="multilevel"/>
    <w:tmpl w:val="6B74B0C6"/>
    <w:styleLink w:val="WW8Num3"/>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 w15:restartNumberingAfterBreak="0">
    <w:nsid w:val="0489222E"/>
    <w:multiLevelType w:val="hybridMultilevel"/>
    <w:tmpl w:val="CC580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511DF"/>
    <w:multiLevelType w:val="hybridMultilevel"/>
    <w:tmpl w:val="F02C8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8B2C35"/>
    <w:multiLevelType w:val="hybridMultilevel"/>
    <w:tmpl w:val="34E6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8473C"/>
    <w:multiLevelType w:val="hybridMultilevel"/>
    <w:tmpl w:val="0C880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C700DA"/>
    <w:multiLevelType w:val="multilevel"/>
    <w:tmpl w:val="927C2494"/>
    <w:styleLink w:val="WW8Num4"/>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7" w15:restartNumberingAfterBreak="0">
    <w:nsid w:val="40F37914"/>
    <w:multiLevelType w:val="multilevel"/>
    <w:tmpl w:val="9318797C"/>
    <w:styleLink w:val="WW8Num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8" w15:restartNumberingAfterBreak="0">
    <w:nsid w:val="45650811"/>
    <w:multiLevelType w:val="multilevel"/>
    <w:tmpl w:val="3508D042"/>
    <w:styleLink w:val="WW8Num6"/>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9" w15:restartNumberingAfterBreak="0">
    <w:nsid w:val="4C220773"/>
    <w:multiLevelType w:val="hybridMultilevel"/>
    <w:tmpl w:val="E1D40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E61A7E"/>
    <w:multiLevelType w:val="hybridMultilevel"/>
    <w:tmpl w:val="36CEE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6E6A5B"/>
    <w:multiLevelType w:val="multilevel"/>
    <w:tmpl w:val="CD62BED6"/>
    <w:styleLink w:val="WW8Num5"/>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2" w15:restartNumberingAfterBreak="0">
    <w:nsid w:val="681952E5"/>
    <w:multiLevelType w:val="hybridMultilevel"/>
    <w:tmpl w:val="5244702A"/>
    <w:lvl w:ilvl="0" w:tplc="8D36E3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B9399A"/>
    <w:multiLevelType w:val="hybridMultilevel"/>
    <w:tmpl w:val="E48EB466"/>
    <w:lvl w:ilvl="0" w:tplc="8D36E3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9F4FC7"/>
    <w:multiLevelType w:val="hybridMultilevel"/>
    <w:tmpl w:val="B07045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F921674"/>
    <w:multiLevelType w:val="hybridMultilevel"/>
    <w:tmpl w:val="4378CF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1C4943"/>
    <w:multiLevelType w:val="multilevel"/>
    <w:tmpl w:val="A838E1B2"/>
    <w:styleLink w:val="WW8Num2"/>
    <w:lvl w:ilvl="0">
      <w:numFmt w:val="bullet"/>
      <w:lvlText w:val=""/>
      <w:lvlJc w:val="left"/>
      <w:rPr>
        <w:rFonts w:ascii="Symbol" w:hAnsi="Symbol" w:cs="Symbol"/>
        <w:color w:val="000000"/>
        <w:sz w:val="22"/>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color w:val="000000"/>
        <w:sz w:val="22"/>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color w:val="000000"/>
        <w:sz w:val="22"/>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7" w15:restartNumberingAfterBreak="0">
    <w:nsid w:val="7AF14150"/>
    <w:multiLevelType w:val="hybridMultilevel"/>
    <w:tmpl w:val="CE3ECF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D0C772E"/>
    <w:multiLevelType w:val="hybridMultilevel"/>
    <w:tmpl w:val="5DFE3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1"/>
  </w:num>
  <w:num w:numId="4">
    <w:abstractNumId w:val="6"/>
  </w:num>
  <w:num w:numId="5">
    <w:abstractNumId w:val="11"/>
  </w:num>
  <w:num w:numId="6">
    <w:abstractNumId w:val="8"/>
  </w:num>
  <w:num w:numId="7">
    <w:abstractNumId w:val="0"/>
  </w:num>
  <w:num w:numId="8">
    <w:abstractNumId w:val="0"/>
  </w:num>
  <w:num w:numId="9">
    <w:abstractNumId w:val="1"/>
  </w:num>
  <w:num w:numId="10">
    <w:abstractNumId w:val="7"/>
  </w:num>
  <w:num w:numId="11">
    <w:abstractNumId w:val="11"/>
  </w:num>
  <w:num w:numId="12">
    <w:abstractNumId w:val="0"/>
  </w:num>
  <w:num w:numId="13">
    <w:abstractNumId w:val="6"/>
    <w:lvlOverride w:ilvl="0">
      <w:startOverride w:val="1"/>
    </w:lvlOverride>
  </w:num>
  <w:num w:numId="14">
    <w:abstractNumId w:val="1"/>
  </w:num>
  <w:num w:numId="15">
    <w:abstractNumId w:val="7"/>
  </w:num>
  <w:num w:numId="16">
    <w:abstractNumId w:val="16"/>
  </w:num>
  <w:num w:numId="17">
    <w:abstractNumId w:val="8"/>
  </w:num>
  <w:num w:numId="18">
    <w:abstractNumId w:val="18"/>
  </w:num>
  <w:num w:numId="19">
    <w:abstractNumId w:val="17"/>
  </w:num>
  <w:num w:numId="20">
    <w:abstractNumId w:val="15"/>
  </w:num>
  <w:num w:numId="21">
    <w:abstractNumId w:val="14"/>
  </w:num>
  <w:num w:numId="22">
    <w:abstractNumId w:val="2"/>
  </w:num>
  <w:num w:numId="23">
    <w:abstractNumId w:val="3"/>
  </w:num>
  <w:num w:numId="24">
    <w:abstractNumId w:val="12"/>
  </w:num>
  <w:num w:numId="25">
    <w:abstractNumId w:val="13"/>
  </w:num>
  <w:num w:numId="26">
    <w:abstractNumId w:val="9"/>
  </w:num>
  <w:num w:numId="27">
    <w:abstractNumId w:val="4"/>
  </w:num>
  <w:num w:numId="28">
    <w:abstractNumId w:val="10"/>
  </w:num>
  <w:num w:numId="2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ff Gerth">
    <w15:presenceInfo w15:providerId="Windows Live" w15:userId="537db761eec89c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FB6"/>
    <w:rsid w:val="00035752"/>
    <w:rsid w:val="000823C4"/>
    <w:rsid w:val="00086434"/>
    <w:rsid w:val="000A18A1"/>
    <w:rsid w:val="000C6090"/>
    <w:rsid w:val="000F2B7A"/>
    <w:rsid w:val="000F65DF"/>
    <w:rsid w:val="001040C0"/>
    <w:rsid w:val="00160CC7"/>
    <w:rsid w:val="00171CFA"/>
    <w:rsid w:val="0017248D"/>
    <w:rsid w:val="001B3BF3"/>
    <w:rsid w:val="001C2139"/>
    <w:rsid w:val="0023305B"/>
    <w:rsid w:val="00281E35"/>
    <w:rsid w:val="002860C3"/>
    <w:rsid w:val="002975C0"/>
    <w:rsid w:val="002E2FB6"/>
    <w:rsid w:val="003050C1"/>
    <w:rsid w:val="003464CF"/>
    <w:rsid w:val="00367D33"/>
    <w:rsid w:val="00393C52"/>
    <w:rsid w:val="003A0C67"/>
    <w:rsid w:val="003F2E4B"/>
    <w:rsid w:val="00400D5B"/>
    <w:rsid w:val="00410255"/>
    <w:rsid w:val="004248D4"/>
    <w:rsid w:val="00440233"/>
    <w:rsid w:val="00495566"/>
    <w:rsid w:val="004B3F88"/>
    <w:rsid w:val="004B5F81"/>
    <w:rsid w:val="004C236C"/>
    <w:rsid w:val="004C617F"/>
    <w:rsid w:val="004D058F"/>
    <w:rsid w:val="004F12B8"/>
    <w:rsid w:val="0051024C"/>
    <w:rsid w:val="00553FFF"/>
    <w:rsid w:val="00555EAD"/>
    <w:rsid w:val="00561617"/>
    <w:rsid w:val="005722BC"/>
    <w:rsid w:val="005741BE"/>
    <w:rsid w:val="00596B00"/>
    <w:rsid w:val="00664D5D"/>
    <w:rsid w:val="00687032"/>
    <w:rsid w:val="006E50A2"/>
    <w:rsid w:val="006E70BF"/>
    <w:rsid w:val="006F2DD3"/>
    <w:rsid w:val="00707AE5"/>
    <w:rsid w:val="00791AFE"/>
    <w:rsid w:val="007B4775"/>
    <w:rsid w:val="007C203A"/>
    <w:rsid w:val="007D0D0A"/>
    <w:rsid w:val="0080356B"/>
    <w:rsid w:val="00821CDE"/>
    <w:rsid w:val="00834C23"/>
    <w:rsid w:val="00841F0A"/>
    <w:rsid w:val="00870AF4"/>
    <w:rsid w:val="00891D66"/>
    <w:rsid w:val="008B3BC0"/>
    <w:rsid w:val="008E6209"/>
    <w:rsid w:val="00940ED4"/>
    <w:rsid w:val="009705E8"/>
    <w:rsid w:val="009F57B5"/>
    <w:rsid w:val="00A24F11"/>
    <w:rsid w:val="00A62122"/>
    <w:rsid w:val="00A7570C"/>
    <w:rsid w:val="00AA3DCE"/>
    <w:rsid w:val="00AB3338"/>
    <w:rsid w:val="00AC3E77"/>
    <w:rsid w:val="00AC57D0"/>
    <w:rsid w:val="00B051F0"/>
    <w:rsid w:val="00B20009"/>
    <w:rsid w:val="00B22122"/>
    <w:rsid w:val="00B639E8"/>
    <w:rsid w:val="00B917ED"/>
    <w:rsid w:val="00B961F1"/>
    <w:rsid w:val="00BB2A22"/>
    <w:rsid w:val="00C06E50"/>
    <w:rsid w:val="00C11587"/>
    <w:rsid w:val="00C376B9"/>
    <w:rsid w:val="00C53A9D"/>
    <w:rsid w:val="00C8610C"/>
    <w:rsid w:val="00C9580F"/>
    <w:rsid w:val="00CB3EF4"/>
    <w:rsid w:val="00CB6568"/>
    <w:rsid w:val="00CB7A75"/>
    <w:rsid w:val="00D06FD7"/>
    <w:rsid w:val="00D3188C"/>
    <w:rsid w:val="00D467BB"/>
    <w:rsid w:val="00D46BCF"/>
    <w:rsid w:val="00D73AA6"/>
    <w:rsid w:val="00D90BA5"/>
    <w:rsid w:val="00D91827"/>
    <w:rsid w:val="00DA5DD2"/>
    <w:rsid w:val="00DD4350"/>
    <w:rsid w:val="00DD4DDC"/>
    <w:rsid w:val="00E11331"/>
    <w:rsid w:val="00E47704"/>
    <w:rsid w:val="00E66AA8"/>
    <w:rsid w:val="00E81B8B"/>
    <w:rsid w:val="00E90AD7"/>
    <w:rsid w:val="00E917B4"/>
    <w:rsid w:val="00E93C42"/>
    <w:rsid w:val="00EB050B"/>
    <w:rsid w:val="00EE368F"/>
    <w:rsid w:val="00EF1FDA"/>
    <w:rsid w:val="00F070AC"/>
    <w:rsid w:val="00F3031F"/>
    <w:rsid w:val="00F35E95"/>
    <w:rsid w:val="00F7046D"/>
    <w:rsid w:val="00F8599D"/>
    <w:rsid w:val="00FE66C0"/>
    <w:rsid w:val="00FE6F1E"/>
    <w:rsid w:val="00FF3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56443"/>
  <w15:docId w15:val="{091108D4-68BF-4717-B21C-40C8B6CB8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8Num1">
    <w:name w:val="WW8Num1"/>
    <w:basedOn w:val="NoList"/>
    <w:rsid w:val="00C9580F"/>
    <w:pPr>
      <w:numPr>
        <w:numId w:val="1"/>
      </w:numPr>
    </w:pPr>
  </w:style>
  <w:style w:type="numbering" w:customStyle="1" w:styleId="WW8Num2">
    <w:name w:val="WW8Num2"/>
    <w:basedOn w:val="NoList"/>
    <w:rsid w:val="00C9580F"/>
    <w:pPr>
      <w:numPr>
        <w:numId w:val="2"/>
      </w:numPr>
    </w:pPr>
  </w:style>
  <w:style w:type="numbering" w:customStyle="1" w:styleId="WW8Num3">
    <w:name w:val="WW8Num3"/>
    <w:basedOn w:val="NoList"/>
    <w:rsid w:val="00C9580F"/>
    <w:pPr>
      <w:numPr>
        <w:numId w:val="3"/>
      </w:numPr>
    </w:pPr>
  </w:style>
  <w:style w:type="numbering" w:customStyle="1" w:styleId="WW8Num4">
    <w:name w:val="WW8Num4"/>
    <w:basedOn w:val="NoList"/>
    <w:rsid w:val="00C9580F"/>
    <w:pPr>
      <w:numPr>
        <w:numId w:val="4"/>
      </w:numPr>
    </w:pPr>
  </w:style>
  <w:style w:type="numbering" w:customStyle="1" w:styleId="WW8Num5">
    <w:name w:val="WW8Num5"/>
    <w:basedOn w:val="NoList"/>
    <w:rsid w:val="00C9580F"/>
    <w:pPr>
      <w:numPr>
        <w:numId w:val="5"/>
      </w:numPr>
    </w:pPr>
  </w:style>
  <w:style w:type="numbering" w:customStyle="1" w:styleId="WW8Num6">
    <w:name w:val="WW8Num6"/>
    <w:basedOn w:val="NoList"/>
    <w:rsid w:val="00C9580F"/>
    <w:pPr>
      <w:numPr>
        <w:numId w:val="6"/>
      </w:numPr>
    </w:pPr>
  </w:style>
  <w:style w:type="numbering" w:customStyle="1" w:styleId="WW8Num7">
    <w:name w:val="WW8Num7"/>
    <w:basedOn w:val="NoList"/>
    <w:rsid w:val="00C9580F"/>
    <w:pPr>
      <w:numPr>
        <w:numId w:val="7"/>
      </w:numPr>
    </w:pPr>
  </w:style>
  <w:style w:type="paragraph" w:styleId="BalloonText">
    <w:name w:val="Balloon Text"/>
    <w:basedOn w:val="Normal"/>
    <w:link w:val="BalloonTextChar"/>
    <w:uiPriority w:val="99"/>
    <w:semiHidden/>
    <w:unhideWhenUsed/>
    <w:rsid w:val="00C958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80F"/>
    <w:rPr>
      <w:rFonts w:ascii="Tahoma" w:hAnsi="Tahoma" w:cs="Tahoma"/>
      <w:sz w:val="16"/>
      <w:szCs w:val="16"/>
    </w:rPr>
  </w:style>
  <w:style w:type="paragraph" w:styleId="ListParagraph">
    <w:name w:val="List Paragraph"/>
    <w:basedOn w:val="Normal"/>
    <w:uiPriority w:val="34"/>
    <w:qFormat/>
    <w:rsid w:val="00AC57D0"/>
    <w:pPr>
      <w:ind w:left="720"/>
      <w:contextualSpacing/>
    </w:pPr>
  </w:style>
  <w:style w:type="paragraph" w:styleId="Header">
    <w:name w:val="header"/>
    <w:basedOn w:val="Normal"/>
    <w:link w:val="HeaderChar"/>
    <w:uiPriority w:val="99"/>
    <w:unhideWhenUsed/>
    <w:rsid w:val="00AC5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7D0"/>
  </w:style>
  <w:style w:type="paragraph" w:styleId="Footer">
    <w:name w:val="footer"/>
    <w:basedOn w:val="Normal"/>
    <w:link w:val="FooterChar"/>
    <w:uiPriority w:val="99"/>
    <w:unhideWhenUsed/>
    <w:rsid w:val="00AC5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7D0"/>
  </w:style>
  <w:style w:type="paragraph" w:styleId="NormalWeb">
    <w:name w:val="Normal (Web)"/>
    <w:basedOn w:val="Normal"/>
    <w:uiPriority w:val="99"/>
    <w:semiHidden/>
    <w:unhideWhenUsed/>
    <w:rsid w:val="00DD43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4350"/>
    <w:rPr>
      <w:b/>
      <w:bCs/>
    </w:rPr>
  </w:style>
  <w:style w:type="paragraph" w:customStyle="1" w:styleId="Default">
    <w:name w:val="Default"/>
    <w:rsid w:val="00DD4350"/>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DA5DD2"/>
    <w:rPr>
      <w:color w:val="0000FF" w:themeColor="hyperlink"/>
      <w:u w:val="single"/>
    </w:rPr>
  </w:style>
  <w:style w:type="character" w:styleId="FollowedHyperlink">
    <w:name w:val="FollowedHyperlink"/>
    <w:basedOn w:val="DefaultParagraphFont"/>
    <w:uiPriority w:val="99"/>
    <w:semiHidden/>
    <w:unhideWhenUsed/>
    <w:rsid w:val="006F2DD3"/>
    <w:rPr>
      <w:color w:val="800080" w:themeColor="followedHyperlink"/>
      <w:u w:val="single"/>
    </w:rPr>
  </w:style>
  <w:style w:type="character" w:styleId="CommentReference">
    <w:name w:val="annotation reference"/>
    <w:basedOn w:val="DefaultParagraphFont"/>
    <w:uiPriority w:val="99"/>
    <w:semiHidden/>
    <w:unhideWhenUsed/>
    <w:rsid w:val="00E917B4"/>
    <w:rPr>
      <w:sz w:val="16"/>
      <w:szCs w:val="16"/>
    </w:rPr>
  </w:style>
  <w:style w:type="paragraph" w:styleId="CommentText">
    <w:name w:val="annotation text"/>
    <w:basedOn w:val="Normal"/>
    <w:link w:val="CommentTextChar"/>
    <w:uiPriority w:val="99"/>
    <w:semiHidden/>
    <w:unhideWhenUsed/>
    <w:rsid w:val="00E917B4"/>
    <w:pPr>
      <w:spacing w:line="240" w:lineRule="auto"/>
    </w:pPr>
    <w:rPr>
      <w:sz w:val="20"/>
      <w:szCs w:val="20"/>
    </w:rPr>
  </w:style>
  <w:style w:type="character" w:customStyle="1" w:styleId="CommentTextChar">
    <w:name w:val="Comment Text Char"/>
    <w:basedOn w:val="DefaultParagraphFont"/>
    <w:link w:val="CommentText"/>
    <w:uiPriority w:val="99"/>
    <w:semiHidden/>
    <w:rsid w:val="00E917B4"/>
    <w:rPr>
      <w:sz w:val="20"/>
      <w:szCs w:val="20"/>
    </w:rPr>
  </w:style>
  <w:style w:type="paragraph" w:styleId="CommentSubject">
    <w:name w:val="annotation subject"/>
    <w:basedOn w:val="CommentText"/>
    <w:next w:val="CommentText"/>
    <w:link w:val="CommentSubjectChar"/>
    <w:uiPriority w:val="99"/>
    <w:semiHidden/>
    <w:unhideWhenUsed/>
    <w:rsid w:val="00E917B4"/>
    <w:rPr>
      <w:b/>
      <w:bCs/>
    </w:rPr>
  </w:style>
  <w:style w:type="character" w:customStyle="1" w:styleId="CommentSubjectChar">
    <w:name w:val="Comment Subject Char"/>
    <w:basedOn w:val="CommentTextChar"/>
    <w:link w:val="CommentSubject"/>
    <w:uiPriority w:val="99"/>
    <w:semiHidden/>
    <w:rsid w:val="00E917B4"/>
    <w:rPr>
      <w:b/>
      <w:bCs/>
      <w:sz w:val="20"/>
      <w:szCs w:val="20"/>
    </w:rPr>
  </w:style>
  <w:style w:type="character" w:styleId="UnresolvedMention">
    <w:name w:val="Unresolved Mention"/>
    <w:basedOn w:val="DefaultParagraphFont"/>
    <w:uiPriority w:val="99"/>
    <w:semiHidden/>
    <w:unhideWhenUsed/>
    <w:rsid w:val="000A18A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464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en.wikipedia.org/wiki/OS_X" TargetMode="External"/><Relationship Id="rId18" Type="http://schemas.openxmlformats.org/officeDocument/2006/relationships/hyperlink" Target="http://www.cms.hhs.gov/NationalHealthExpendData/downloads/proj2008.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en.wikipedia.org/wiki/X64" TargetMode="External"/><Relationship Id="rId17" Type="http://schemas.openxmlformats.org/officeDocument/2006/relationships/hyperlink" Target="https://en.wikipedia.org/wiki/CAMX" TargetMode="External"/><Relationship Id="rId2" Type="http://schemas.openxmlformats.org/officeDocument/2006/relationships/styles" Target="styles.xml"/><Relationship Id="rId16" Type="http://schemas.openxmlformats.org/officeDocument/2006/relationships/hyperlink" Target="https://en.wikipedia.org/wiki/Linux"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A-32" TargetMode="External"/><Relationship Id="rId5" Type="http://schemas.openxmlformats.org/officeDocument/2006/relationships/footnotes" Target="footnotes.xml"/><Relationship Id="rId15" Type="http://schemas.openxmlformats.org/officeDocument/2006/relationships/hyperlink" Target="https://en.wikipedia.org/wiki/Android_(operating_syste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liebertonline.com/doi/pdf/10.1089/tmj.2008.0021"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s://en.wikipedia.org/wiki/IOS"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2921</TotalTime>
  <Pages>9</Pages>
  <Words>2964</Words>
  <Characters>16901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Jeff Gerth</cp:lastModifiedBy>
  <cp:revision>5</cp:revision>
  <cp:lastPrinted>2015-03-16T21:08:00Z</cp:lastPrinted>
  <dcterms:created xsi:type="dcterms:W3CDTF">2017-09-23T17:27:00Z</dcterms:created>
  <dcterms:modified xsi:type="dcterms:W3CDTF">2017-09-25T22:49:00Z</dcterms:modified>
</cp:coreProperties>
</file>